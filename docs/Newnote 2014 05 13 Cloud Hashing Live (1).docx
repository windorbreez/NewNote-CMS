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7D" w:rsidRDefault="008A2B0E" w:rsidP="003B0CDD">
      <w:pPr>
        <w:pStyle w:val="MTTitle"/>
        <w:spacing w:after="0"/>
        <w:outlineLvl w:val="0"/>
        <w:rPr>
          <w:b w:val="0"/>
          <w:sz w:val="20"/>
        </w:rPr>
      </w:pPr>
      <w:r>
        <w:rPr>
          <w:noProof/>
          <w:color w:val="333333"/>
          <w:lang w:val="en-US"/>
        </w:rPr>
        <w:drawing>
          <wp:inline distT="0" distB="0" distL="0" distR="0">
            <wp:extent cx="2048510" cy="474980"/>
            <wp:effectExtent l="19050" t="0" r="8890" b="0"/>
            <wp:docPr id="1" name="Picture 1" descr="Newnote-Financial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note-Financial-logo_4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CC" w:rsidRPr="00B67A5F" w:rsidRDefault="006A01C9" w:rsidP="00DC7DCC">
      <w:pPr>
        <w:pStyle w:val="NormalWeb"/>
        <w:jc w:val="center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Newn</w:t>
      </w:r>
      <w:r w:rsidR="002A7644">
        <w:rPr>
          <w:rFonts w:ascii="Calibri" w:hAnsi="Calibri"/>
          <w:color w:val="000000"/>
          <w:sz w:val="20"/>
          <w:szCs w:val="20"/>
        </w:rPr>
        <w:t>ote</w:t>
      </w:r>
      <w:r w:rsidR="00DC7DCC" w:rsidRPr="00B67A5F">
        <w:rPr>
          <w:rFonts w:ascii="Calibri" w:hAnsi="Calibri"/>
          <w:color w:val="000000"/>
          <w:sz w:val="20"/>
          <w:szCs w:val="20"/>
        </w:rPr>
        <w:t xml:space="preserve"> </w:t>
      </w:r>
      <w:r w:rsidR="002A7644">
        <w:rPr>
          <w:rFonts w:ascii="Calibri" w:hAnsi="Calibri"/>
          <w:color w:val="000000"/>
          <w:sz w:val="20"/>
          <w:szCs w:val="20"/>
        </w:rPr>
        <w:t>Financial</w:t>
      </w:r>
      <w:r w:rsidR="00DC7DCC" w:rsidRPr="00B67A5F">
        <w:rPr>
          <w:rFonts w:ascii="Calibri" w:hAnsi="Calibri"/>
          <w:color w:val="000000"/>
          <w:sz w:val="20"/>
          <w:szCs w:val="20"/>
        </w:rPr>
        <w:t xml:space="preserve"> </w:t>
      </w:r>
      <w:r w:rsidR="002A7644">
        <w:rPr>
          <w:rFonts w:ascii="Calibri" w:hAnsi="Calibri"/>
          <w:color w:val="000000"/>
          <w:sz w:val="20"/>
          <w:szCs w:val="20"/>
        </w:rPr>
        <w:t>Corp</w:t>
      </w:r>
      <w:r w:rsidR="00DC7DCC" w:rsidRPr="00B67A5F">
        <w:rPr>
          <w:rFonts w:ascii="Calibri" w:hAnsi="Calibri"/>
          <w:color w:val="000000"/>
          <w:sz w:val="20"/>
          <w:szCs w:val="20"/>
        </w:rPr>
        <w:t>.</w:t>
      </w:r>
      <w:r w:rsidR="005765C1">
        <w:rPr>
          <w:rFonts w:ascii="Calibri" w:hAnsi="Calibri"/>
          <w:color w:val="000000"/>
          <w:sz w:val="20"/>
          <w:szCs w:val="20"/>
        </w:rPr>
        <w:t xml:space="preserve"> </w:t>
      </w:r>
      <w:ins w:id="0" w:author="Brian Gusko" w:date="2014-05-13T11:49:00Z">
        <w:r w:rsidR="005C0253">
          <w:rPr>
            <w:rFonts w:ascii="Calibri" w:hAnsi="Calibri"/>
            <w:color w:val="000000"/>
            <w:sz w:val="20"/>
            <w:szCs w:val="20"/>
          </w:rPr>
          <w:t xml:space="preserve">Revenue Producing </w:t>
        </w:r>
      </w:ins>
      <w:r w:rsidR="003A3FFA">
        <w:rPr>
          <w:rFonts w:ascii="Calibri" w:hAnsi="Calibri"/>
          <w:color w:val="000000"/>
          <w:sz w:val="20"/>
          <w:szCs w:val="20"/>
        </w:rPr>
        <w:t>Cloud Hashing Service Now Live</w:t>
      </w:r>
    </w:p>
    <w:p w:rsidR="006711BE" w:rsidRDefault="005C6B16" w:rsidP="00392B16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May </w:t>
      </w:r>
      <w:r w:rsidR="00D024DF">
        <w:rPr>
          <w:rFonts w:ascii="Calibri" w:hAnsi="Calibri"/>
          <w:sz w:val="20"/>
          <w:szCs w:val="20"/>
          <w:lang w:val="en-US"/>
        </w:rPr>
        <w:t>13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, 2014 - Vancouver, British Columbia </w:t>
      </w:r>
      <w:r w:rsidR="00961EA8" w:rsidRPr="00344D18">
        <w:rPr>
          <w:rFonts w:ascii="Calibri" w:hAnsi="Calibri"/>
          <w:sz w:val="20"/>
          <w:szCs w:val="20"/>
          <w:lang w:val="en-US"/>
        </w:rPr>
        <w:t>–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 w:rsidR="00961EA8" w:rsidRPr="00344D18">
        <w:rPr>
          <w:rFonts w:ascii="Calibri" w:hAnsi="Calibri"/>
          <w:sz w:val="20"/>
          <w:szCs w:val="20"/>
          <w:lang w:val="en-US"/>
        </w:rPr>
        <w:t>Newnote Financial Corp.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 w:rsidR="008806DC" w:rsidRPr="006711BE">
        <w:rPr>
          <w:rFonts w:ascii="Calibri" w:hAnsi="Calibri"/>
          <w:sz w:val="20"/>
          <w:szCs w:val="20"/>
          <w:lang w:val="en-US"/>
        </w:rPr>
        <w:t xml:space="preserve">(the “Company”) (CSE: </w:t>
      </w:r>
      <w:r w:rsidR="001969D6" w:rsidRPr="006711BE">
        <w:rPr>
          <w:rFonts w:ascii="Calibri" w:hAnsi="Calibri"/>
          <w:sz w:val="20"/>
          <w:szCs w:val="20"/>
          <w:lang w:val="en-US"/>
        </w:rPr>
        <w:t>NEU</w:t>
      </w:r>
      <w:r w:rsidR="00801C5E" w:rsidRPr="006711BE">
        <w:rPr>
          <w:rFonts w:ascii="Calibri" w:hAnsi="Calibri"/>
          <w:sz w:val="20"/>
          <w:szCs w:val="20"/>
          <w:lang w:val="en-US"/>
        </w:rPr>
        <w:t>;</w:t>
      </w:r>
      <w:r w:rsidR="008806DC" w:rsidRPr="006711BE">
        <w:rPr>
          <w:rFonts w:ascii="Calibri" w:hAnsi="Calibri"/>
          <w:sz w:val="20"/>
          <w:szCs w:val="20"/>
          <w:lang w:val="en-US"/>
        </w:rPr>
        <w:t xml:space="preserve"> FSE: 1W4) is pleased to announce </w:t>
      </w:r>
      <w:r w:rsidR="00D2579C">
        <w:rPr>
          <w:rFonts w:ascii="Calibri" w:hAnsi="Calibri"/>
          <w:sz w:val="20"/>
          <w:szCs w:val="20"/>
          <w:lang w:val="en-US"/>
        </w:rPr>
        <w:t xml:space="preserve">that </w:t>
      </w:r>
      <w:r w:rsidR="003A3FFA">
        <w:rPr>
          <w:rFonts w:ascii="Calibri" w:hAnsi="Calibri"/>
          <w:sz w:val="20"/>
          <w:szCs w:val="20"/>
          <w:lang w:val="en-US"/>
        </w:rPr>
        <w:t xml:space="preserve">its cloud hashing service ‘Newnote Miners’ is now live and accepting Bitcoin, </w:t>
      </w:r>
      <w:proofErr w:type="spellStart"/>
      <w:r w:rsidR="003A3FFA">
        <w:rPr>
          <w:rFonts w:ascii="Calibri" w:hAnsi="Calibri"/>
          <w:sz w:val="20"/>
          <w:szCs w:val="20"/>
          <w:lang w:val="en-US"/>
        </w:rPr>
        <w:t>Litecoin</w:t>
      </w:r>
      <w:proofErr w:type="spellEnd"/>
      <w:r w:rsidR="003A3FFA">
        <w:rPr>
          <w:rFonts w:ascii="Calibri" w:hAnsi="Calibri"/>
          <w:sz w:val="20"/>
          <w:szCs w:val="20"/>
          <w:lang w:val="en-US"/>
        </w:rPr>
        <w:t xml:space="preserve"> and </w:t>
      </w:r>
      <w:proofErr w:type="spellStart"/>
      <w:r w:rsidR="003A3FFA">
        <w:rPr>
          <w:rFonts w:ascii="Calibri" w:hAnsi="Calibri"/>
          <w:sz w:val="20"/>
          <w:szCs w:val="20"/>
          <w:lang w:val="en-US"/>
        </w:rPr>
        <w:t>Dogecoin</w:t>
      </w:r>
      <w:proofErr w:type="spellEnd"/>
      <w:r w:rsidR="003A3FFA">
        <w:rPr>
          <w:rFonts w:ascii="Calibri" w:hAnsi="Calibri"/>
          <w:sz w:val="20"/>
          <w:szCs w:val="20"/>
          <w:lang w:val="en-US"/>
        </w:rPr>
        <w:t xml:space="preserve"> for hashing power</w:t>
      </w:r>
      <w:r w:rsidR="009869AE">
        <w:rPr>
          <w:rFonts w:ascii="Calibri" w:hAnsi="Calibri"/>
          <w:sz w:val="20"/>
          <w:szCs w:val="20"/>
          <w:lang w:val="en-US"/>
        </w:rPr>
        <w:t>.</w:t>
      </w:r>
    </w:p>
    <w:p w:rsidR="006F6F4F" w:rsidRPr="00344D18" w:rsidRDefault="006F6F4F" w:rsidP="006F6F4F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Cloud hashing enables users to participate in Bitcoin mining without having to purchase and maintain </w:t>
      </w:r>
      <w:ins w:id="1" w:author="Brian Gusko" w:date="2014-05-13T11:40:00Z">
        <w:r w:rsidR="005C0253">
          <w:rPr>
            <w:rFonts w:ascii="Calibri" w:hAnsi="Calibri"/>
            <w:sz w:val="20"/>
            <w:szCs w:val="20"/>
            <w:lang w:val="en-US"/>
          </w:rPr>
          <w:t xml:space="preserve">expensive </w:t>
        </w:r>
      </w:ins>
      <w:r>
        <w:rPr>
          <w:rFonts w:ascii="Calibri" w:hAnsi="Calibri"/>
          <w:sz w:val="20"/>
          <w:szCs w:val="20"/>
          <w:lang w:val="en-US"/>
        </w:rPr>
        <w:t xml:space="preserve">hardware. </w:t>
      </w:r>
      <w:del w:id="2" w:author="Brian Gusko" w:date="2014-05-13T11:40:00Z">
        <w:r w:rsidRPr="004933F5" w:rsidDel="005C0253">
          <w:rPr>
            <w:rFonts w:ascii="Calibri" w:hAnsi="Calibri"/>
            <w:sz w:val="20"/>
            <w:szCs w:val="20"/>
            <w:lang w:val="en-US"/>
          </w:rPr>
          <w:delText xml:space="preserve">The </w:delText>
        </w:r>
      </w:del>
      <w:ins w:id="3" w:author="Brian Gusko" w:date="2014-05-13T11:40:00Z">
        <w:r w:rsidR="005C0253">
          <w:rPr>
            <w:rFonts w:ascii="Calibri" w:hAnsi="Calibri"/>
            <w:sz w:val="20"/>
            <w:szCs w:val="20"/>
            <w:lang w:val="en-US"/>
          </w:rPr>
          <w:t>Even though</w:t>
        </w:r>
        <w:r w:rsidR="005C0253" w:rsidRPr="004933F5">
          <w:rPr>
            <w:rFonts w:ascii="Calibri" w:hAnsi="Calibri"/>
            <w:sz w:val="20"/>
            <w:szCs w:val="20"/>
            <w:lang w:val="en-US"/>
          </w:rPr>
          <w:t xml:space="preserve"> </w:t>
        </w:r>
      </w:ins>
      <w:ins w:id="4" w:author="Brian Gusko" w:date="2014-05-13T11:49:00Z">
        <w:r w:rsidR="005C0253">
          <w:rPr>
            <w:rFonts w:ascii="Calibri" w:hAnsi="Calibri"/>
            <w:sz w:val="20"/>
            <w:szCs w:val="20"/>
            <w:lang w:val="en-US"/>
          </w:rPr>
          <w:t xml:space="preserve">the </w:t>
        </w:r>
      </w:ins>
      <w:r w:rsidRPr="004933F5">
        <w:rPr>
          <w:rFonts w:ascii="Calibri" w:hAnsi="Calibri"/>
          <w:sz w:val="20"/>
          <w:szCs w:val="20"/>
          <w:lang w:val="en-US"/>
        </w:rPr>
        <w:t xml:space="preserve">cloud hashing business is still in its infancy, it has become a multi-million dollar </w:t>
      </w:r>
      <w:ins w:id="5" w:author="Brian Gusko" w:date="2014-05-13T11:41:00Z">
        <w:r w:rsidR="005C0253">
          <w:rPr>
            <w:rFonts w:ascii="Calibri" w:hAnsi="Calibri"/>
            <w:sz w:val="20"/>
            <w:szCs w:val="20"/>
            <w:lang w:val="en-US"/>
          </w:rPr>
          <w:t xml:space="preserve">global </w:t>
        </w:r>
      </w:ins>
      <w:r w:rsidRPr="004933F5">
        <w:rPr>
          <w:rFonts w:ascii="Calibri" w:hAnsi="Calibri"/>
          <w:sz w:val="20"/>
          <w:szCs w:val="20"/>
          <w:lang w:val="en-US"/>
        </w:rPr>
        <w:t>business</w:t>
      </w:r>
      <w:ins w:id="6" w:author="Brian Gusko" w:date="2014-05-13T11:41:00Z">
        <w:r w:rsidR="005C0253">
          <w:rPr>
            <w:rFonts w:ascii="Calibri" w:hAnsi="Calibri"/>
            <w:sz w:val="20"/>
            <w:szCs w:val="20"/>
            <w:lang w:val="en-US"/>
          </w:rPr>
          <w:t xml:space="preserve">.  Industry experts </w:t>
        </w:r>
      </w:ins>
      <w:del w:id="7" w:author="Brian Gusko" w:date="2014-05-13T11:41:00Z">
        <w:r w:rsidRPr="004933F5" w:rsidDel="005C0253">
          <w:rPr>
            <w:rFonts w:ascii="Calibri" w:hAnsi="Calibri"/>
            <w:sz w:val="20"/>
            <w:szCs w:val="20"/>
            <w:lang w:val="en-US"/>
          </w:rPr>
          <w:delText xml:space="preserve"> and is </w:delText>
        </w:r>
      </w:del>
      <w:r w:rsidRPr="004933F5">
        <w:rPr>
          <w:rFonts w:ascii="Calibri" w:hAnsi="Calibri"/>
          <w:sz w:val="20"/>
          <w:szCs w:val="20"/>
          <w:lang w:val="en-US"/>
        </w:rPr>
        <w:t>expect</w:t>
      </w:r>
      <w:ins w:id="8" w:author="Brian Gusko" w:date="2014-05-13T11:41:00Z">
        <w:r w:rsidR="005C0253">
          <w:rPr>
            <w:rFonts w:ascii="Calibri" w:hAnsi="Calibri"/>
            <w:sz w:val="20"/>
            <w:szCs w:val="20"/>
            <w:lang w:val="en-US"/>
          </w:rPr>
          <w:t xml:space="preserve"> cloud hashing</w:t>
        </w:r>
      </w:ins>
      <w:del w:id="9" w:author="Brian Gusko" w:date="2014-05-13T11:41:00Z">
        <w:r w:rsidRPr="004933F5" w:rsidDel="005C0253">
          <w:rPr>
            <w:rFonts w:ascii="Calibri" w:hAnsi="Calibri"/>
            <w:sz w:val="20"/>
            <w:szCs w:val="20"/>
            <w:lang w:val="en-US"/>
          </w:rPr>
          <w:delText>ed</w:delText>
        </w:r>
      </w:del>
      <w:r w:rsidRPr="004933F5">
        <w:rPr>
          <w:rFonts w:ascii="Calibri" w:hAnsi="Calibri"/>
          <w:sz w:val="20"/>
          <w:szCs w:val="20"/>
          <w:lang w:val="en-US"/>
        </w:rPr>
        <w:t xml:space="preserve"> to grow substantially as Bitcoin price</w:t>
      </w:r>
      <w:r>
        <w:rPr>
          <w:rFonts w:ascii="Calibri" w:hAnsi="Calibri"/>
          <w:sz w:val="20"/>
          <w:szCs w:val="20"/>
          <w:lang w:val="en-US"/>
        </w:rPr>
        <w:t>s</w:t>
      </w:r>
      <w:r w:rsidRPr="004933F5">
        <w:rPr>
          <w:rFonts w:ascii="Calibri" w:hAnsi="Calibri"/>
          <w:sz w:val="20"/>
          <w:szCs w:val="20"/>
          <w:lang w:val="en-US"/>
        </w:rPr>
        <w:t xml:space="preserve"> appreciate</w:t>
      </w:r>
      <w:ins w:id="10" w:author="Brian Gusko" w:date="2014-05-13T11:42:00Z">
        <w:r w:rsidR="005C0253">
          <w:rPr>
            <w:rFonts w:ascii="Calibri" w:hAnsi="Calibri"/>
            <w:sz w:val="20"/>
            <w:szCs w:val="20"/>
            <w:lang w:val="en-US"/>
          </w:rPr>
          <w:t xml:space="preserve">, driving </w:t>
        </w:r>
      </w:ins>
      <w:del w:id="11" w:author="Brian Gusko" w:date="2014-05-13T11:42:00Z">
        <w:r w:rsidRPr="004933F5" w:rsidDel="005C0253">
          <w:rPr>
            <w:rFonts w:ascii="Calibri" w:hAnsi="Calibri"/>
            <w:sz w:val="20"/>
            <w:szCs w:val="20"/>
            <w:lang w:val="en-US"/>
          </w:rPr>
          <w:delText xml:space="preserve"> and </w:delText>
        </w:r>
      </w:del>
      <w:r w:rsidRPr="004933F5">
        <w:rPr>
          <w:rFonts w:ascii="Calibri" w:hAnsi="Calibri"/>
          <w:sz w:val="20"/>
          <w:szCs w:val="20"/>
          <w:lang w:val="en-US"/>
        </w:rPr>
        <w:t xml:space="preserve">further interest from </w:t>
      </w:r>
      <w:r>
        <w:rPr>
          <w:rFonts w:ascii="Calibri" w:hAnsi="Calibri"/>
          <w:sz w:val="20"/>
          <w:szCs w:val="20"/>
          <w:lang w:val="en-US"/>
        </w:rPr>
        <w:t>individuals and companies</w:t>
      </w:r>
      <w:r w:rsidRPr="004933F5">
        <w:rPr>
          <w:rFonts w:ascii="Calibri" w:hAnsi="Calibri"/>
          <w:sz w:val="20"/>
          <w:szCs w:val="20"/>
          <w:lang w:val="en-US"/>
        </w:rPr>
        <w:t xml:space="preserve"> </w:t>
      </w:r>
      <w:ins w:id="12" w:author="Brian Gusko" w:date="2014-05-13T11:42:00Z">
        <w:r w:rsidR="005C0253">
          <w:rPr>
            <w:rFonts w:ascii="Calibri" w:hAnsi="Calibri"/>
            <w:sz w:val="20"/>
            <w:szCs w:val="20"/>
            <w:lang w:val="en-US"/>
          </w:rPr>
          <w:t xml:space="preserve">who </w:t>
        </w:r>
      </w:ins>
      <w:r w:rsidRPr="004933F5">
        <w:rPr>
          <w:rFonts w:ascii="Calibri" w:hAnsi="Calibri"/>
          <w:sz w:val="20"/>
          <w:szCs w:val="20"/>
          <w:lang w:val="en-US"/>
        </w:rPr>
        <w:t xml:space="preserve">wish to </w:t>
      </w:r>
      <w:del w:id="13" w:author="Brian Gusko" w:date="2014-05-13T11:42:00Z">
        <w:r w:rsidRPr="004933F5" w:rsidDel="005C0253">
          <w:rPr>
            <w:rFonts w:ascii="Calibri" w:hAnsi="Calibri"/>
            <w:sz w:val="20"/>
            <w:szCs w:val="20"/>
            <w:lang w:val="en-US"/>
          </w:rPr>
          <w:delText>engage in the mining of</w:delText>
        </w:r>
      </w:del>
      <w:ins w:id="14" w:author="Brian Gusko" w:date="2014-05-13T11:42:00Z">
        <w:r w:rsidR="005C0253">
          <w:rPr>
            <w:rFonts w:ascii="Calibri" w:hAnsi="Calibri"/>
            <w:sz w:val="20"/>
            <w:szCs w:val="20"/>
            <w:lang w:val="en-US"/>
          </w:rPr>
          <w:t>mine</w:t>
        </w:r>
      </w:ins>
      <w:r w:rsidRPr="004933F5">
        <w:rPr>
          <w:rFonts w:ascii="Calibri" w:hAnsi="Calibri"/>
          <w:sz w:val="20"/>
          <w:szCs w:val="20"/>
          <w:lang w:val="en-US"/>
        </w:rPr>
        <w:t xml:space="preserve"> Bitcoin.</w:t>
      </w:r>
    </w:p>
    <w:p w:rsidR="0096043F" w:rsidRDefault="0096043F" w:rsidP="0096043F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Paul Dickson, President and CEO states: </w:t>
      </w:r>
      <w:r w:rsidRPr="00344D18">
        <w:rPr>
          <w:rFonts w:ascii="Calibri" w:hAnsi="Calibri"/>
          <w:sz w:val="20"/>
          <w:szCs w:val="20"/>
          <w:lang w:val="en-US"/>
        </w:rPr>
        <w:t>“</w:t>
      </w:r>
      <w:r w:rsidR="003A3FFA">
        <w:rPr>
          <w:rFonts w:ascii="Calibri" w:hAnsi="Calibri"/>
          <w:sz w:val="20"/>
          <w:szCs w:val="20"/>
          <w:lang w:val="en-US"/>
        </w:rPr>
        <w:t xml:space="preserve">We’ve just made Newnote Miners available to the public and are currently accepting Bitcoin, </w:t>
      </w:r>
      <w:proofErr w:type="spellStart"/>
      <w:r w:rsidR="003A3FFA">
        <w:rPr>
          <w:rFonts w:ascii="Calibri" w:hAnsi="Calibri"/>
          <w:sz w:val="20"/>
          <w:szCs w:val="20"/>
          <w:lang w:val="en-US"/>
        </w:rPr>
        <w:t>Litecoin</w:t>
      </w:r>
      <w:proofErr w:type="spellEnd"/>
      <w:r w:rsidR="003A3FFA">
        <w:rPr>
          <w:rFonts w:ascii="Calibri" w:hAnsi="Calibri"/>
          <w:sz w:val="20"/>
          <w:szCs w:val="20"/>
          <w:lang w:val="en-US"/>
        </w:rPr>
        <w:t xml:space="preserve"> and </w:t>
      </w:r>
      <w:proofErr w:type="spellStart"/>
      <w:r w:rsidR="003A3FFA">
        <w:rPr>
          <w:rFonts w:ascii="Calibri" w:hAnsi="Calibri"/>
          <w:sz w:val="20"/>
          <w:szCs w:val="20"/>
          <w:lang w:val="en-US"/>
        </w:rPr>
        <w:t>Dogecoin</w:t>
      </w:r>
      <w:proofErr w:type="spellEnd"/>
      <w:r w:rsidR="003A3FFA">
        <w:rPr>
          <w:rFonts w:ascii="Calibri" w:hAnsi="Calibri"/>
          <w:sz w:val="20"/>
          <w:szCs w:val="20"/>
          <w:lang w:val="en-US"/>
        </w:rPr>
        <w:t xml:space="preserve"> as payment for contracts</w:t>
      </w:r>
      <w:r>
        <w:rPr>
          <w:rFonts w:ascii="Calibri" w:hAnsi="Calibri"/>
          <w:sz w:val="20"/>
          <w:szCs w:val="20"/>
          <w:lang w:val="en-US"/>
        </w:rPr>
        <w:t>.</w:t>
      </w:r>
      <w:r w:rsidR="003A3FFA">
        <w:rPr>
          <w:rFonts w:ascii="Calibri" w:hAnsi="Calibri"/>
          <w:sz w:val="20"/>
          <w:szCs w:val="20"/>
          <w:lang w:val="en-US"/>
        </w:rPr>
        <w:t xml:space="preserve">  Our rates are more than competitive and we expect the crypto-currency community to be pleased with what we’ve created.  Our pricing model is designed to ensure profitability for the subscriber at the time of purchase.</w:t>
      </w:r>
      <w:r w:rsidR="00EE6854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”</w:t>
      </w:r>
    </w:p>
    <w:p w:rsidR="005C0253" w:rsidRDefault="0096043F" w:rsidP="0096043F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Newnote Miners cloud hashing software is designed to distribute Bitcoin to subscribers based on purchased hashing power.  </w:t>
      </w:r>
      <w:r w:rsidR="003A3FFA">
        <w:rPr>
          <w:rFonts w:ascii="Calibri" w:hAnsi="Calibri"/>
          <w:sz w:val="20"/>
          <w:szCs w:val="20"/>
          <w:lang w:val="en-US"/>
        </w:rPr>
        <w:t xml:space="preserve">Users may purchase a contract for one day or 24 months and may choose from one </w:t>
      </w:r>
      <w:proofErr w:type="spellStart"/>
      <w:r w:rsidR="003A3FFA">
        <w:rPr>
          <w:rFonts w:ascii="Calibri" w:hAnsi="Calibri"/>
          <w:sz w:val="20"/>
          <w:szCs w:val="20"/>
          <w:lang w:val="en-US"/>
        </w:rPr>
        <w:t>gigahash</w:t>
      </w:r>
      <w:proofErr w:type="spellEnd"/>
      <w:r w:rsidR="003A3FFA">
        <w:rPr>
          <w:rFonts w:ascii="Calibri" w:hAnsi="Calibri"/>
          <w:sz w:val="20"/>
          <w:szCs w:val="20"/>
          <w:lang w:val="en-US"/>
        </w:rPr>
        <w:t xml:space="preserve"> to multiple </w:t>
      </w:r>
      <w:proofErr w:type="spellStart"/>
      <w:r w:rsidR="003A3FFA">
        <w:rPr>
          <w:rFonts w:ascii="Calibri" w:hAnsi="Calibri"/>
          <w:sz w:val="20"/>
          <w:szCs w:val="20"/>
          <w:lang w:val="en-US"/>
        </w:rPr>
        <w:t>terahashes</w:t>
      </w:r>
      <w:proofErr w:type="spellEnd"/>
      <w:r w:rsidR="003A3FFA">
        <w:rPr>
          <w:rFonts w:ascii="Calibri" w:hAnsi="Calibri"/>
          <w:sz w:val="20"/>
          <w:szCs w:val="20"/>
          <w:lang w:val="en-US"/>
        </w:rPr>
        <w:t xml:space="preserve"> with n</w:t>
      </w:r>
      <w:r w:rsidR="00B01014">
        <w:rPr>
          <w:rFonts w:ascii="Calibri" w:hAnsi="Calibri"/>
          <w:sz w:val="20"/>
          <w:szCs w:val="20"/>
          <w:lang w:val="en-US"/>
        </w:rPr>
        <w:t>o</w:t>
      </w:r>
      <w:r w:rsidR="003A3FFA">
        <w:rPr>
          <w:rFonts w:ascii="Calibri" w:hAnsi="Calibri"/>
          <w:sz w:val="20"/>
          <w:szCs w:val="20"/>
          <w:lang w:val="en-US"/>
        </w:rPr>
        <w:t xml:space="preserve"> need for hardware or technical expertise</w:t>
      </w:r>
      <w:r w:rsidR="009869AE">
        <w:rPr>
          <w:rFonts w:ascii="Calibri" w:hAnsi="Calibri"/>
          <w:sz w:val="20"/>
          <w:szCs w:val="20"/>
          <w:lang w:val="en-US"/>
        </w:rPr>
        <w:t>.</w:t>
      </w:r>
      <w:ins w:id="15" w:author="Brian Gusko" w:date="2014-05-13T11:45:00Z">
        <w:r w:rsidR="005C0253">
          <w:rPr>
            <w:rFonts w:ascii="Calibri" w:hAnsi="Calibri"/>
            <w:sz w:val="20"/>
            <w:szCs w:val="20"/>
            <w:lang w:val="en-US"/>
          </w:rPr>
          <w:t xml:space="preserve"> </w:t>
        </w:r>
      </w:ins>
      <w:ins w:id="16" w:author="Brian Gusko" w:date="2014-05-13T11:46:00Z">
        <w:r w:rsidR="005C0253">
          <w:rPr>
            <w:rFonts w:ascii="Calibri" w:hAnsi="Calibri"/>
            <w:sz w:val="20"/>
            <w:szCs w:val="20"/>
            <w:lang w:val="en-US"/>
          </w:rPr>
          <w:t xml:space="preserve">  Individuals wishing to buy cloud hashing services can go </w:t>
        </w:r>
      </w:ins>
      <w:ins w:id="17" w:author="Brian Gusko" w:date="2014-05-13T11:47:00Z">
        <w:r w:rsidR="005C0253">
          <w:rPr>
            <w:rFonts w:ascii="Calibri" w:hAnsi="Calibri"/>
            <w:sz w:val="20"/>
            <w:szCs w:val="20"/>
            <w:lang w:val="en-US"/>
          </w:rPr>
          <w:t xml:space="preserve">to </w:t>
        </w:r>
      </w:ins>
      <w:ins w:id="18" w:author="Brian Gusko" w:date="2014-05-13T11:46:00Z">
        <w:r w:rsidR="005C0253">
          <w:rPr>
            <w:rFonts w:ascii="Calibri" w:hAnsi="Calibri"/>
            <w:sz w:val="20"/>
            <w:szCs w:val="20"/>
            <w:lang w:val="en-US"/>
          </w:rPr>
          <w:t xml:space="preserve">the </w:t>
        </w:r>
      </w:ins>
      <w:proofErr w:type="spellStart"/>
      <w:ins w:id="19" w:author="Brian Gusko" w:date="2014-05-13T11:47:00Z">
        <w:r w:rsidR="005C0253">
          <w:rPr>
            <w:rFonts w:ascii="Calibri" w:hAnsi="Calibri"/>
            <w:sz w:val="20"/>
            <w:szCs w:val="20"/>
            <w:lang w:val="en-US"/>
          </w:rPr>
          <w:t>Newnote</w:t>
        </w:r>
      </w:ins>
      <w:proofErr w:type="spellEnd"/>
      <w:ins w:id="20" w:author="Brian Gusko" w:date="2014-05-13T11:46:00Z">
        <w:r w:rsidR="005C0253">
          <w:rPr>
            <w:rFonts w:ascii="Calibri" w:hAnsi="Calibri"/>
            <w:sz w:val="20"/>
            <w:szCs w:val="20"/>
            <w:lang w:val="en-US"/>
          </w:rPr>
          <w:t xml:space="preserve"> </w:t>
        </w:r>
      </w:ins>
      <w:ins w:id="21" w:author="Brian Gusko" w:date="2014-05-13T11:47:00Z">
        <w:r w:rsidR="005C0253">
          <w:rPr>
            <w:rFonts w:ascii="Calibri" w:hAnsi="Calibri"/>
            <w:sz w:val="20"/>
            <w:szCs w:val="20"/>
            <w:lang w:val="en-US"/>
          </w:rPr>
          <w:t xml:space="preserve">Miner website: </w:t>
        </w:r>
        <w:r w:rsidR="004738CA">
          <w:rPr>
            <w:rFonts w:ascii="Calibri" w:hAnsi="Calibri"/>
            <w:sz w:val="20"/>
            <w:szCs w:val="20"/>
            <w:lang w:val="en-US"/>
          </w:rPr>
          <w:fldChar w:fldCharType="begin"/>
        </w:r>
        <w:r w:rsidR="005C0253">
          <w:rPr>
            <w:rFonts w:ascii="Calibri" w:hAnsi="Calibri"/>
            <w:sz w:val="20"/>
            <w:szCs w:val="20"/>
            <w:lang w:val="en-US"/>
          </w:rPr>
          <w:instrText xml:space="preserve"> HYPERLINK "</w:instrText>
        </w:r>
        <w:r w:rsidR="005C0253" w:rsidRPr="005C0253">
          <w:rPr>
            <w:rFonts w:ascii="Calibri" w:hAnsi="Calibri"/>
            <w:sz w:val="20"/>
            <w:szCs w:val="20"/>
            <w:lang w:val="en-US"/>
          </w:rPr>
          <w:instrText>http://www.newnoteminers.com/</w:instrText>
        </w:r>
        <w:r w:rsidR="005C0253">
          <w:rPr>
            <w:rFonts w:ascii="Calibri" w:hAnsi="Calibri"/>
            <w:sz w:val="20"/>
            <w:szCs w:val="20"/>
            <w:lang w:val="en-US"/>
          </w:rPr>
          <w:instrText xml:space="preserve">" </w:instrText>
        </w:r>
        <w:r w:rsidR="004738CA">
          <w:rPr>
            <w:rFonts w:ascii="Calibri" w:hAnsi="Calibri"/>
            <w:sz w:val="20"/>
            <w:szCs w:val="20"/>
            <w:lang w:val="en-US"/>
          </w:rPr>
          <w:fldChar w:fldCharType="separate"/>
        </w:r>
        <w:r w:rsidR="005C0253" w:rsidRPr="009019F0">
          <w:rPr>
            <w:rStyle w:val="Hyperlink"/>
            <w:rFonts w:ascii="Calibri" w:hAnsi="Calibri"/>
            <w:sz w:val="20"/>
            <w:szCs w:val="20"/>
            <w:lang w:val="en-US"/>
          </w:rPr>
          <w:t>http://www.newnoteminers.com/</w:t>
        </w:r>
        <w:r w:rsidR="004738CA">
          <w:rPr>
            <w:rFonts w:ascii="Calibri" w:hAnsi="Calibri"/>
            <w:sz w:val="20"/>
            <w:szCs w:val="20"/>
            <w:lang w:val="en-US"/>
          </w:rPr>
          <w:fldChar w:fldCharType="end"/>
        </w:r>
        <w:r w:rsidR="005C0253">
          <w:rPr>
            <w:rFonts w:ascii="Calibri" w:hAnsi="Calibri"/>
            <w:sz w:val="20"/>
            <w:szCs w:val="20"/>
            <w:lang w:val="en-US"/>
          </w:rPr>
          <w:t xml:space="preserve">.  </w:t>
        </w:r>
      </w:ins>
    </w:p>
    <w:p w:rsidR="006A01C9" w:rsidRPr="00755E73" w:rsidRDefault="006A01C9" w:rsidP="006A01C9">
      <w:pPr>
        <w:spacing w:after="0"/>
        <w:jc w:val="left"/>
        <w:rPr>
          <w:rFonts w:ascii="Calibri" w:hAnsi="Calibri"/>
          <w:b/>
          <w:sz w:val="20"/>
          <w:szCs w:val="20"/>
          <w:lang w:val="en-US" w:eastAsia="de-DE"/>
        </w:rPr>
      </w:pPr>
      <w:r w:rsidRPr="00755E73">
        <w:rPr>
          <w:rFonts w:ascii="Calibri" w:hAnsi="Calibri"/>
          <w:b/>
          <w:sz w:val="20"/>
          <w:szCs w:val="20"/>
          <w:lang w:val="en-US" w:eastAsia="de-DE"/>
        </w:rPr>
        <w:t xml:space="preserve">About Newnote Financial Corp. </w:t>
      </w:r>
    </w:p>
    <w:p w:rsidR="006A01C9" w:rsidRPr="00755E73" w:rsidRDefault="006A01C9" w:rsidP="006A01C9">
      <w:pPr>
        <w:spacing w:after="0"/>
        <w:jc w:val="left"/>
        <w:rPr>
          <w:rFonts w:ascii="Calibri" w:hAnsi="Calibri"/>
          <w:sz w:val="20"/>
          <w:szCs w:val="20"/>
          <w:lang w:val="en-US" w:eastAsia="de-DE"/>
        </w:rPr>
      </w:pPr>
      <w:r w:rsidRPr="00755E73">
        <w:rPr>
          <w:rFonts w:ascii="Calibri" w:hAnsi="Calibri"/>
          <w:sz w:val="20"/>
          <w:szCs w:val="20"/>
          <w:lang w:val="en-US" w:eastAsia="de-DE"/>
        </w:rPr>
        <w:t> </w:t>
      </w:r>
    </w:p>
    <w:p w:rsidR="006A01C9" w:rsidRPr="00755E73" w:rsidRDefault="006A01C9" w:rsidP="006A01C9">
      <w:pPr>
        <w:spacing w:after="0"/>
        <w:rPr>
          <w:rFonts w:ascii="Calibri" w:hAnsi="Calibri"/>
          <w:sz w:val="20"/>
          <w:szCs w:val="20"/>
          <w:lang w:val="en-US" w:eastAsia="de-DE"/>
        </w:rPr>
      </w:pPr>
      <w:r w:rsidRPr="00755E73">
        <w:rPr>
          <w:rFonts w:ascii="Calibri" w:hAnsi="Calibri"/>
          <w:sz w:val="20"/>
          <w:szCs w:val="20"/>
          <w:lang w:val="en-US" w:eastAsia="de-DE"/>
        </w:rPr>
        <w:t>Newnote Financial Corp. is pioneering innovative crypto-currency and Bitcoin related software products and services geared at the growing business segment of this bourgeoning market. Newnote has positioned itself to be a leading contender in delivering opportunities to startup businesses world-wide and continues to create new opportunities for its clients and its shareholders. Newnote has a clear vision on the direction in which this new and unique business is headed and is continually adjusting and adopting new business practices in both technology and the policies &amp; procedures required by banks and securities regulators.</w:t>
      </w:r>
    </w:p>
    <w:p w:rsidR="006A01C9" w:rsidRPr="00755E73" w:rsidRDefault="006A01C9" w:rsidP="00DC7DCC">
      <w:pPr>
        <w:pStyle w:val="Default"/>
        <w:jc w:val="both"/>
        <w:rPr>
          <w:rFonts w:cs="Times New Roman"/>
          <w:sz w:val="20"/>
          <w:szCs w:val="20"/>
          <w:lang w:val="en-US"/>
        </w:rPr>
      </w:pPr>
    </w:p>
    <w:p w:rsidR="005A1F69" w:rsidRPr="00755E73" w:rsidRDefault="006A01C9" w:rsidP="00DC7DCC">
      <w:pPr>
        <w:pStyle w:val="Default"/>
        <w:jc w:val="both"/>
        <w:rPr>
          <w:rFonts w:cs="Times New Roman"/>
          <w:sz w:val="20"/>
          <w:szCs w:val="20"/>
        </w:rPr>
      </w:pPr>
      <w:r w:rsidRPr="00755E73">
        <w:rPr>
          <w:rFonts w:cs="Times New Roman"/>
          <w:sz w:val="20"/>
          <w:szCs w:val="20"/>
        </w:rPr>
        <w:t>For further information please contact</w:t>
      </w:r>
      <w:r w:rsidR="00A0107D">
        <w:rPr>
          <w:rFonts w:cs="Times New Roman"/>
          <w:sz w:val="20"/>
          <w:szCs w:val="20"/>
        </w:rPr>
        <w:t>: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Paul Dickson</w:t>
      </w:r>
    </w:p>
    <w:p w:rsidR="005A1F69" w:rsidRPr="00B67A5F" w:rsidRDefault="00DC7DCC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President, CEO &amp; Director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 xml:space="preserve">Newnote </w:t>
      </w:r>
      <w:r w:rsidR="00DC7DCC" w:rsidRPr="00B67A5F">
        <w:rPr>
          <w:rFonts w:cs="Times New Roman"/>
          <w:sz w:val="20"/>
          <w:szCs w:val="20"/>
        </w:rPr>
        <w:t>Financial Corp.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Suite 709-700 West Pender Street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Vancouver, BC V6C 1G8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proofErr w:type="gramStart"/>
      <w:r w:rsidRPr="00B67A5F">
        <w:rPr>
          <w:rFonts w:cs="Times New Roman"/>
          <w:sz w:val="20"/>
          <w:szCs w:val="20"/>
        </w:rPr>
        <w:t>direct</w:t>
      </w:r>
      <w:proofErr w:type="gramEnd"/>
      <w:r w:rsidRPr="00B67A5F">
        <w:rPr>
          <w:rFonts w:cs="Times New Roman"/>
          <w:sz w:val="20"/>
          <w:szCs w:val="20"/>
        </w:rPr>
        <w:t>: 604-800-6749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proofErr w:type="gramStart"/>
      <w:r w:rsidRPr="00B67A5F">
        <w:rPr>
          <w:rFonts w:cs="Times New Roman"/>
          <w:sz w:val="20"/>
          <w:szCs w:val="20"/>
        </w:rPr>
        <w:t>fax</w:t>
      </w:r>
      <w:proofErr w:type="gramEnd"/>
      <w:r w:rsidRPr="00B67A5F">
        <w:rPr>
          <w:rFonts w:cs="Times New Roman"/>
          <w:sz w:val="20"/>
          <w:szCs w:val="20"/>
        </w:rPr>
        <w:t>: 604-685-3833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proofErr w:type="gramStart"/>
      <w:r w:rsidRPr="00B67A5F">
        <w:rPr>
          <w:rFonts w:cs="Times New Roman"/>
          <w:sz w:val="20"/>
          <w:szCs w:val="20"/>
        </w:rPr>
        <w:t>web</w:t>
      </w:r>
      <w:proofErr w:type="gramEnd"/>
      <w:r w:rsidRPr="00B67A5F">
        <w:rPr>
          <w:rFonts w:cs="Times New Roman"/>
          <w:sz w:val="20"/>
          <w:szCs w:val="20"/>
        </w:rPr>
        <w:t xml:space="preserve">: </w:t>
      </w:r>
      <w:hyperlink r:id="rId15" w:history="1">
        <w:r w:rsidRPr="00B67A5F">
          <w:rPr>
            <w:rStyle w:val="Hyperlink"/>
            <w:rFonts w:cs="Times New Roman"/>
            <w:sz w:val="20"/>
            <w:szCs w:val="20"/>
          </w:rPr>
          <w:t>www.newnote.com</w:t>
        </w:r>
      </w:hyperlink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</w:p>
    <w:p w:rsidR="00C739C0" w:rsidRPr="0067632F" w:rsidRDefault="00C739C0" w:rsidP="00392B16">
      <w:pPr>
        <w:pStyle w:val="Default"/>
        <w:jc w:val="both"/>
        <w:rPr>
          <w:rFonts w:cs="Times New Roman"/>
          <w:i/>
          <w:sz w:val="16"/>
          <w:szCs w:val="16"/>
          <w:rPrChange w:id="22" w:author="Admin" w:date="2014-05-13T12:31:00Z">
            <w:rPr>
              <w:rFonts w:cs="Times New Roman"/>
              <w:i/>
              <w:sz w:val="18"/>
              <w:szCs w:val="18"/>
            </w:rPr>
          </w:rPrChange>
        </w:rPr>
      </w:pPr>
      <w:r w:rsidRPr="0067632F">
        <w:rPr>
          <w:rFonts w:cs="Times New Roman"/>
          <w:i/>
          <w:sz w:val="16"/>
          <w:szCs w:val="16"/>
          <w:rPrChange w:id="23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>Forward-Looking Information:</w:t>
      </w:r>
    </w:p>
    <w:p w:rsidR="00C739C0" w:rsidRPr="0067632F" w:rsidDel="0067632F" w:rsidRDefault="00C739C0" w:rsidP="00392B16">
      <w:pPr>
        <w:pStyle w:val="Default"/>
        <w:jc w:val="both"/>
        <w:rPr>
          <w:del w:id="24" w:author="Admin" w:date="2014-05-13T12:31:00Z"/>
          <w:rFonts w:cs="Times New Roman"/>
          <w:i/>
          <w:sz w:val="16"/>
          <w:szCs w:val="16"/>
          <w:rPrChange w:id="25" w:author="Admin" w:date="2014-05-13T12:31:00Z">
            <w:rPr>
              <w:del w:id="26" w:author="Admin" w:date="2014-05-13T12:31:00Z"/>
              <w:rFonts w:cs="Times New Roman"/>
              <w:i/>
              <w:sz w:val="18"/>
              <w:szCs w:val="18"/>
            </w:rPr>
          </w:rPrChange>
        </w:rPr>
      </w:pPr>
      <w:r w:rsidRPr="0067632F">
        <w:rPr>
          <w:rFonts w:cs="Times New Roman"/>
          <w:i/>
          <w:sz w:val="16"/>
          <w:szCs w:val="16"/>
          <w:rPrChange w:id="27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 xml:space="preserve">This press release may include forward-looking information within the meaning of Canadian securities legislation, concerning the business and trading in the common stock of </w:t>
      </w:r>
      <w:r w:rsidR="007E0539" w:rsidRPr="0067632F">
        <w:rPr>
          <w:rFonts w:cs="Times New Roman"/>
          <w:i/>
          <w:sz w:val="16"/>
          <w:szCs w:val="16"/>
          <w:rPrChange w:id="28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>Newnote Financial Corp.</w:t>
      </w:r>
      <w:r w:rsidRPr="0067632F">
        <w:rPr>
          <w:rFonts w:cs="Times New Roman"/>
          <w:i/>
          <w:sz w:val="16"/>
          <w:szCs w:val="16"/>
          <w:rPrChange w:id="29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 xml:space="preserve"> The forward-looking information is based on certain key expectations and assumptions made by the company's</w:t>
      </w:r>
      <w:r w:rsidR="007E0539" w:rsidRPr="0067632F">
        <w:rPr>
          <w:rFonts w:cs="Times New Roman"/>
          <w:i/>
          <w:sz w:val="16"/>
          <w:szCs w:val="16"/>
          <w:rPrChange w:id="30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 xml:space="preserve"> </w:t>
      </w:r>
      <w:r w:rsidRPr="0067632F">
        <w:rPr>
          <w:rFonts w:cs="Times New Roman"/>
          <w:i/>
          <w:sz w:val="16"/>
          <w:szCs w:val="16"/>
          <w:rPrChange w:id="31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>management. Although the company believes that the expectations and assumptions on which such forward-looking information is based are reasonable, undue reliance should not be placed on the forward-looking information because the company can give no assurance that they will prove to be correct. These forward-looking statements are</w:t>
      </w:r>
      <w:r w:rsidR="007E0539" w:rsidRPr="0067632F">
        <w:rPr>
          <w:rFonts w:cs="Times New Roman"/>
          <w:i/>
          <w:sz w:val="16"/>
          <w:szCs w:val="16"/>
          <w:rPrChange w:id="32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 xml:space="preserve"> </w:t>
      </w:r>
      <w:r w:rsidRPr="0067632F">
        <w:rPr>
          <w:rFonts w:cs="Times New Roman"/>
          <w:i/>
          <w:sz w:val="16"/>
          <w:szCs w:val="16"/>
          <w:rPrChange w:id="33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>made as of the date of this press release and the company disclaims any intent or obligation to update publicly any forward-looking information, whether as a result of new information, future events or results or otherwise, other than as required by applicable securities laws.</w:t>
      </w:r>
    </w:p>
    <w:p w:rsidR="007E0539" w:rsidRPr="0067632F" w:rsidDel="0067632F" w:rsidRDefault="007E0539" w:rsidP="00392B16">
      <w:pPr>
        <w:pStyle w:val="Default"/>
        <w:jc w:val="both"/>
        <w:rPr>
          <w:del w:id="34" w:author="Admin" w:date="2014-05-13T12:31:00Z"/>
          <w:rFonts w:cs="Times New Roman"/>
          <w:i/>
          <w:sz w:val="16"/>
          <w:szCs w:val="16"/>
          <w:rPrChange w:id="35" w:author="Admin" w:date="2014-05-13T12:31:00Z">
            <w:rPr>
              <w:del w:id="36" w:author="Admin" w:date="2014-05-13T12:31:00Z"/>
              <w:rFonts w:cs="Times New Roman"/>
              <w:i/>
              <w:sz w:val="18"/>
              <w:szCs w:val="18"/>
            </w:rPr>
          </w:rPrChange>
        </w:rPr>
      </w:pPr>
    </w:p>
    <w:p w:rsidR="00381253" w:rsidRPr="0067632F" w:rsidRDefault="0067632F" w:rsidP="006711BE">
      <w:pPr>
        <w:pStyle w:val="Default"/>
        <w:jc w:val="both"/>
        <w:rPr>
          <w:rFonts w:cs="Times New Roman"/>
          <w:i/>
          <w:sz w:val="16"/>
          <w:szCs w:val="16"/>
          <w:rPrChange w:id="37" w:author="Admin" w:date="2014-05-13T12:31:00Z">
            <w:rPr>
              <w:rFonts w:cs="Times New Roman"/>
              <w:i/>
              <w:sz w:val="18"/>
              <w:szCs w:val="18"/>
            </w:rPr>
          </w:rPrChange>
        </w:rPr>
      </w:pPr>
      <w:ins w:id="38" w:author="Admin" w:date="2014-05-13T12:31:00Z">
        <w:r w:rsidRPr="0067632F">
          <w:rPr>
            <w:rFonts w:cs="Times New Roman"/>
            <w:i/>
            <w:sz w:val="16"/>
            <w:szCs w:val="16"/>
            <w:rPrChange w:id="39" w:author="Admin" w:date="2014-05-13T12:31:00Z">
              <w:rPr>
                <w:rFonts w:cs="Times New Roman"/>
                <w:i/>
                <w:sz w:val="18"/>
                <w:szCs w:val="18"/>
              </w:rPr>
            </w:rPrChange>
          </w:rPr>
          <w:t xml:space="preserve"> </w:t>
        </w:r>
        <w:r>
          <w:rPr>
            <w:rFonts w:cs="Times New Roman"/>
            <w:i/>
            <w:sz w:val="16"/>
            <w:szCs w:val="16"/>
          </w:rPr>
          <w:br/>
        </w:r>
        <w:r w:rsidRPr="0067632F">
          <w:rPr>
            <w:rFonts w:cs="Times New Roman"/>
            <w:i/>
            <w:sz w:val="16"/>
            <w:szCs w:val="16"/>
            <w:rPrChange w:id="40" w:author="Admin" w:date="2014-05-13T12:31:00Z">
              <w:rPr>
                <w:rFonts w:cs="Times New Roman"/>
                <w:i/>
                <w:sz w:val="18"/>
                <w:szCs w:val="18"/>
              </w:rPr>
            </w:rPrChange>
          </w:rPr>
          <w:br/>
        </w:r>
      </w:ins>
      <w:r w:rsidR="00C739C0" w:rsidRPr="0067632F">
        <w:rPr>
          <w:rFonts w:cs="Times New Roman"/>
          <w:i/>
          <w:sz w:val="16"/>
          <w:szCs w:val="16"/>
          <w:rPrChange w:id="41" w:author="Admin" w:date="2014-05-13T12:31:00Z">
            <w:rPr>
              <w:rFonts w:cs="Times New Roman"/>
              <w:i/>
              <w:sz w:val="18"/>
              <w:szCs w:val="18"/>
            </w:rPr>
          </w:rPrChange>
        </w:rPr>
        <w:t>The CSE has not reviewed, approved or disapproved the content of this press release.</w:t>
      </w:r>
    </w:p>
    <w:sectPr w:rsidR="00381253" w:rsidRPr="0067632F" w:rsidSect="00EA6E99">
      <w:headerReference w:type="default" r:id="rId16"/>
      <w:footerReference w:type="default" r:id="rId17"/>
      <w:footerReference w:type="first" r:id="rId18"/>
      <w:pgSz w:w="12240" w:h="15840" w:code="1"/>
      <w:pgMar w:top="1440" w:right="1440" w:bottom="1080" w:left="1440" w:header="720" w:footer="576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 wne:kcmSecondary="0044">
      <wne:acd wne:acdName="acd1"/>
    </wne:keymap>
    <wne:keymap wne:kcmPrimary="0431" wne:kcmSecondary="0053">
      <wne:acd wne:acdName="acd0"/>
    </wne:keymap>
    <wne:keymap wne:kcmPrimary="0432" wne:kcmSecondary="0044">
      <wne:acd wne:acdName="acd2"/>
    </wne:keymap>
    <wne:keymap wne:kcmPrimary="0433" wne:kcmSecondary="0044">
      <wne:acd wne:acdName="acd3"/>
    </wne:keymap>
    <wne:keymap wne:kcmPrimary="0434" wne:kcmSecondary="0044">
      <wne:acd wne:acdName="acd4"/>
    </wne:keymap>
    <wne:keymap wne:kcmPrimary="0435" wne:kcmSecondary="0044">
      <wne:acd wne:acdName="acd5"/>
    </wne:keymap>
    <wne:keymap wne:kcmPrimary="0436" wne:kcmSecondary="0044">
      <wne:acd wne:acdName="acd6"/>
    </wne:keymap>
    <wne:keymap wne:kcmPrimary="0437" wne:kcmSecondary="0044">
      <wne:acd wne:acdName="acd7"/>
    </wne:keymap>
    <wne:keymap wne:kcmPrimary="0438" wne:kcmSecondary="0044">
      <wne:acd wne:acdName="acd8"/>
    </wne:keymap>
    <wne:keymap wne:kcmPrimary="0439" wne:kcmSecondary="004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NAFQAUwBpAG0AcABsAGUA" wne:acdName="acd0" wne:fciIndexBasedOn="0065"/>
    <wne:acd wne:argValue="AgBNAFQARwBlAG4AMQAgAEwAMQAsAEQAMQA=" wne:acdName="acd1" wne:fciIndexBasedOn="0065"/>
    <wne:acd wne:argValue="AgBNAFQARwBlAG4AMQAgAEwAMgAsAEQAMgA=" wne:acdName="acd2" wne:fciIndexBasedOn="0065"/>
    <wne:acd wne:argValue="AgBNAFQARwBlAG4AMQAgAEwAMwAsAEQAMwA=" wne:acdName="acd3" wne:fciIndexBasedOn="0065"/>
    <wne:acd wne:argValue="AgBNAFQARwBlAG4AMQAgAEwANAAsAEQANAA=" wne:acdName="acd4" wne:fciIndexBasedOn="0065"/>
    <wne:acd wne:argValue="AgBNAFQARwBlAG4AMQAgAEwANQAsAEQANQA=" wne:acdName="acd5" wne:fciIndexBasedOn="0065"/>
    <wne:acd wne:argValue="AgBNAFQARwBlAG4AMQAgAEwANgAsAEQANgA=" wne:acdName="acd6" wne:fciIndexBasedOn="0065"/>
    <wne:acd wne:argValue="AgBNAFQARwBlAG4AMQAgAEwANwAsAEQANwA=" wne:acdName="acd7" wne:fciIndexBasedOn="0065"/>
    <wne:acd wne:argValue="AgBNAFQARwBlAG4AMQAgAEwAOAAsAEQAOAA=" wne:acdName="acd8" wne:fciIndexBasedOn="0065"/>
    <wne:acd wne:argValue="AgBNAFQARwBlAG4AMQAgAEwAOQAsAEQAOQA=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925" w:rsidRDefault="00BD1925">
      <w:pPr>
        <w:spacing w:after="0"/>
      </w:pPr>
      <w:r>
        <w:separator/>
      </w:r>
    </w:p>
  </w:endnote>
  <w:endnote w:type="continuationSeparator" w:id="0">
    <w:p w:rsidR="00BD1925" w:rsidRDefault="00BD19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79C" w:rsidRDefault="004738CA">
    <w:pPr>
      <w:pStyle w:val="Footer"/>
    </w:pPr>
    <w:r w:rsidRPr="004738CA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ID" o:spid="_x0000_s2049" type="#_x0000_t202" style="position:absolute;margin-left:0;margin-top:10.8pt;width:468pt;height:18pt;z-index:251657216;mso-position-horizontal-relative:margin" o:allowincell="f" stroked="f">
          <v:textbox inset="0,0,0,0">
            <w:txbxContent>
              <w:p w:rsidR="00D2579C" w:rsidRPr="00A51CC4" w:rsidRDefault="00D2579C" w:rsidP="00A51CC4"/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79C" w:rsidRDefault="004738CA">
    <w:pPr>
      <w:pStyle w:val="Footer"/>
    </w:pPr>
    <w:r w:rsidRPr="004738CA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10.8pt;width:468pt;height:18pt;z-index:251658240;mso-position-horizontal-relative:margin" o:allowincell="f" stroked="f">
          <v:textbox inset="0,0,0,0">
            <w:txbxContent>
              <w:p w:rsidR="00D2579C" w:rsidRPr="00DE5BE9" w:rsidRDefault="00D2579C" w:rsidP="00DE5BE9"/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925" w:rsidRDefault="00BD1925">
      <w:pPr>
        <w:spacing w:after="0"/>
      </w:pPr>
      <w:r>
        <w:separator/>
      </w:r>
    </w:p>
  </w:footnote>
  <w:footnote w:type="continuationSeparator" w:id="0">
    <w:p w:rsidR="00BD1925" w:rsidRDefault="00BD192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79C" w:rsidRDefault="00D2579C" w:rsidP="005C41A9">
    <w:pPr>
      <w:pStyle w:val="Header"/>
      <w:jc w:val="center"/>
    </w:pPr>
    <w:r>
      <w:rPr>
        <w:rStyle w:val="PageNumber"/>
      </w:rPr>
      <w:t xml:space="preserve">– </w:t>
    </w:r>
    <w:r w:rsidR="004738CA"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 w:rsidR="004738CA">
      <w:rPr>
        <w:rStyle w:val="PageNumber"/>
      </w:rPr>
      <w:fldChar w:fldCharType="separate"/>
    </w:r>
    <w:r w:rsidR="0067632F">
      <w:rPr>
        <w:rStyle w:val="PageNumber"/>
        <w:noProof/>
      </w:rPr>
      <w:t>2</w:t>
    </w:r>
    <w:r w:rsidR="004738CA"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3C4F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E612C"/>
    <w:multiLevelType w:val="multilevel"/>
    <w:tmpl w:val="262813A4"/>
    <w:name w:val="MTGen1"/>
    <w:lvl w:ilvl="0">
      <w:start w:val="1"/>
      <w:numFmt w:val="decimal"/>
      <w:lvlRestart w:val="0"/>
      <w:pStyle w:val="MTGen1L1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pStyle w:val="MTGen1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MTGen1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MTGen1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MTGen1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MTGen1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MTGen1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MTGen1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MTGen1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2">
    <w:nsid w:val="0E0871F3"/>
    <w:multiLevelType w:val="multilevel"/>
    <w:tmpl w:val="2D767F58"/>
    <w:name w:val="Article2"/>
    <w:lvl w:ilvl="0">
      <w:start w:val="1"/>
      <w:numFmt w:val="decimal"/>
      <w:pStyle w:val="Article2L1"/>
      <w:lvlText w:val="%1."/>
      <w:lvlJc w:val="left"/>
      <w:pPr>
        <w:tabs>
          <w:tab w:val="num" w:pos="360"/>
        </w:tabs>
      </w:pPr>
      <w:rPr>
        <w:rFonts w:cs="Times New Roman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vertAlign w:val="baseline"/>
      </w:rPr>
    </w:lvl>
    <w:lvl w:ilvl="1">
      <w:start w:val="1"/>
      <w:numFmt w:val="decimal"/>
      <w:pStyle w:val="Article2L2"/>
      <w:isLgl/>
      <w:lvlText w:val="%1.%2"/>
      <w:lvlJc w:val="left"/>
      <w:pPr>
        <w:tabs>
          <w:tab w:val="num" w:pos="360"/>
        </w:tabs>
      </w:pPr>
      <w:rPr>
        <w:rFonts w:cs="Times New Roman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vertAlign w:val="baseline"/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3">
      <w:start w:val="1"/>
      <w:numFmt w:val="lowerRoman"/>
      <w:pStyle w:val="Article2L4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4">
      <w:start w:val="1"/>
      <w:numFmt w:val="upperLetter"/>
      <w:pStyle w:val="Article2L5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5">
      <w:start w:val="1"/>
      <w:numFmt w:val="upperRoman"/>
      <w:pStyle w:val="Article2L6"/>
      <w:lvlText w:val="(%6)"/>
      <w:lvlJc w:val="right"/>
      <w:pPr>
        <w:tabs>
          <w:tab w:val="num" w:pos="3888"/>
        </w:tabs>
        <w:ind w:left="3888" w:hanging="432"/>
      </w:pPr>
      <w:rPr>
        <w:rFonts w:cs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3F95A45"/>
    <w:multiLevelType w:val="hybridMultilevel"/>
    <w:tmpl w:val="9C24B14C"/>
    <w:lvl w:ilvl="0" w:tplc="E7E6F1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326F74"/>
    <w:multiLevelType w:val="singleLevel"/>
    <w:tmpl w:val="620E1960"/>
    <w:name w:val="SimpleList"/>
    <w:lvl w:ilvl="0">
      <w:start w:val="1"/>
      <w:numFmt w:val="decimal"/>
      <w:lvlRestart w:val="0"/>
      <w:pStyle w:val="MTSimple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5">
    <w:nsid w:val="1E5C6FA9"/>
    <w:multiLevelType w:val="hybridMultilevel"/>
    <w:tmpl w:val="0E9A7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pacing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pacing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pacing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spacing w:val="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pacing w:val="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pacing w:val="0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  <w:spacing w:val="0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pacing w:val="0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pacing w:val="0"/>
      </w:rPr>
    </w:lvl>
  </w:abstractNum>
  <w:abstractNum w:abstractNumId="6">
    <w:nsid w:val="35F068D4"/>
    <w:multiLevelType w:val="hybridMultilevel"/>
    <w:tmpl w:val="B246B04C"/>
    <w:lvl w:ilvl="0" w:tplc="D4127188">
      <w:start w:val="1"/>
      <w:numFmt w:val="decimal"/>
      <w:lvlText w:val="_____  %1.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i w:val="0"/>
        <w:spacing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pacing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spacing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pacing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pacing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spacing w:val="0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pacing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spacing w:val="0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spacing w:val="0"/>
      </w:rPr>
    </w:lvl>
  </w:abstractNum>
  <w:abstractNum w:abstractNumId="7">
    <w:nsid w:val="3B2B1037"/>
    <w:multiLevelType w:val="hybridMultilevel"/>
    <w:tmpl w:val="5C825FF4"/>
    <w:name w:val="MTBullet"/>
    <w:lvl w:ilvl="0" w:tplc="6A84CAD8">
      <w:start w:val="1"/>
      <w:numFmt w:val="bullet"/>
      <w:pStyle w:val="MT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F52842"/>
    <w:multiLevelType w:val="multilevel"/>
    <w:tmpl w:val="DCDEF25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lvl w:ilvl="0" w:tplc="04090001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1">
      <w:lvl w:ilvl="1" w:tplc="04090003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2">
      <w:lvl w:ilvl="2" w:tplc="04090005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3">
      <w:lvl w:ilvl="3" w:tplc="0409000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4">
      <w:lvl w:ilvl="4" w:tplc="04090003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5">
      <w:lvl w:ilvl="5" w:tplc="0409000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6">
      <w:lvl w:ilvl="6" w:tplc="0409000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7">
      <w:lvl w:ilvl="7" w:tplc="04090003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8">
      <w:lvl w:ilvl="8" w:tplc="04090005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</w:num>
  <w:num w:numId="8">
    <w:abstractNumId w:val="1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6"/>
    <w:lvlOverride w:ilvl="0">
      <w:lvl w:ilvl="0" w:tplc="D4127188">
        <w:start w:val="1"/>
        <w:numFmt w:val="decimal"/>
        <w:lvlText w:val="_____  %1."/>
        <w:lvlJc w:val="left"/>
        <w:pPr>
          <w:tabs>
            <w:tab w:val="num" w:pos="1080"/>
          </w:tabs>
        </w:pPr>
        <w:rPr>
          <w:rFonts w:ascii="Times New Roman" w:hAnsi="Times New Roman" w:cs="Times New Roman" w:hint="default"/>
          <w:b w:val="0"/>
          <w:i w:val="0"/>
          <w:color w:val="0000FF"/>
          <w:spacing w:val="0"/>
          <w:sz w:val="20"/>
          <w:szCs w:val="20"/>
          <w:u w:val="double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color w:val="0000FF"/>
          <w:spacing w:val="0"/>
          <w:u w:val="double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color w:val="0000FF"/>
          <w:spacing w:val="0"/>
          <w:u w:val="double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color w:val="0000FF"/>
          <w:spacing w:val="0"/>
          <w:u w:val="double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color w:val="0000FF"/>
          <w:spacing w:val="0"/>
          <w:u w:val="double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color w:val="0000FF"/>
          <w:spacing w:val="0"/>
          <w:u w:val="double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color w:val="0000FF"/>
          <w:spacing w:val="0"/>
          <w:u w:val="double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color w:val="0000FF"/>
          <w:spacing w:val="0"/>
          <w:u w:val="double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color w:val="0000FF"/>
          <w:spacing w:val="0"/>
          <w:u w:val="double"/>
        </w:rPr>
      </w:lvl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1001"/>
  <w:revisionView w:markup="0"/>
  <w:trackRevisions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docVars>
    <w:docVar w:name="PaperType" w:val="plain"/>
  </w:docVars>
  <w:rsids>
    <w:rsidRoot w:val="00437A2C"/>
    <w:rsid w:val="00003D86"/>
    <w:rsid w:val="00007344"/>
    <w:rsid w:val="00014DF4"/>
    <w:rsid w:val="00020FD0"/>
    <w:rsid w:val="00030595"/>
    <w:rsid w:val="000379CD"/>
    <w:rsid w:val="000533AB"/>
    <w:rsid w:val="00054105"/>
    <w:rsid w:val="00065284"/>
    <w:rsid w:val="0007011D"/>
    <w:rsid w:val="00073809"/>
    <w:rsid w:val="00076A30"/>
    <w:rsid w:val="00087B9D"/>
    <w:rsid w:val="00094A25"/>
    <w:rsid w:val="000B4965"/>
    <w:rsid w:val="000B655D"/>
    <w:rsid w:val="000D0689"/>
    <w:rsid w:val="000D401F"/>
    <w:rsid w:val="000D5B95"/>
    <w:rsid w:val="000F105D"/>
    <w:rsid w:val="000F2140"/>
    <w:rsid w:val="000F3F6A"/>
    <w:rsid w:val="000F4885"/>
    <w:rsid w:val="000F626D"/>
    <w:rsid w:val="00102C1C"/>
    <w:rsid w:val="00103D1B"/>
    <w:rsid w:val="00105787"/>
    <w:rsid w:val="001067CB"/>
    <w:rsid w:val="0011096C"/>
    <w:rsid w:val="00115989"/>
    <w:rsid w:val="0012042D"/>
    <w:rsid w:val="001247E9"/>
    <w:rsid w:val="00130331"/>
    <w:rsid w:val="0013752F"/>
    <w:rsid w:val="00145495"/>
    <w:rsid w:val="0014769D"/>
    <w:rsid w:val="0014787F"/>
    <w:rsid w:val="00152842"/>
    <w:rsid w:val="00154902"/>
    <w:rsid w:val="00155886"/>
    <w:rsid w:val="001576BE"/>
    <w:rsid w:val="00163D37"/>
    <w:rsid w:val="00171653"/>
    <w:rsid w:val="00172018"/>
    <w:rsid w:val="00172F86"/>
    <w:rsid w:val="00180CCE"/>
    <w:rsid w:val="00182B9C"/>
    <w:rsid w:val="0019179B"/>
    <w:rsid w:val="001947EE"/>
    <w:rsid w:val="00195159"/>
    <w:rsid w:val="001969D6"/>
    <w:rsid w:val="00197625"/>
    <w:rsid w:val="001A07F2"/>
    <w:rsid w:val="001A2CE4"/>
    <w:rsid w:val="001B0302"/>
    <w:rsid w:val="001B3890"/>
    <w:rsid w:val="001B3958"/>
    <w:rsid w:val="001E2AAF"/>
    <w:rsid w:val="001F18F1"/>
    <w:rsid w:val="001F3BF5"/>
    <w:rsid w:val="002008C7"/>
    <w:rsid w:val="00201064"/>
    <w:rsid w:val="002077E9"/>
    <w:rsid w:val="00212C9A"/>
    <w:rsid w:val="00220407"/>
    <w:rsid w:val="0022645A"/>
    <w:rsid w:val="00230E27"/>
    <w:rsid w:val="0023262D"/>
    <w:rsid w:val="00232ED3"/>
    <w:rsid w:val="00234554"/>
    <w:rsid w:val="00236598"/>
    <w:rsid w:val="00241911"/>
    <w:rsid w:val="00241987"/>
    <w:rsid w:val="0025252D"/>
    <w:rsid w:val="00254F5C"/>
    <w:rsid w:val="00260E40"/>
    <w:rsid w:val="00260E6E"/>
    <w:rsid w:val="0026113A"/>
    <w:rsid w:val="00263CF7"/>
    <w:rsid w:val="00267DF1"/>
    <w:rsid w:val="00270331"/>
    <w:rsid w:val="002711C2"/>
    <w:rsid w:val="0028445E"/>
    <w:rsid w:val="0029043F"/>
    <w:rsid w:val="00291F96"/>
    <w:rsid w:val="0029600D"/>
    <w:rsid w:val="002962BC"/>
    <w:rsid w:val="00297FAF"/>
    <w:rsid w:val="00297FDD"/>
    <w:rsid w:val="002A5C76"/>
    <w:rsid w:val="002A5D58"/>
    <w:rsid w:val="002A6E1A"/>
    <w:rsid w:val="002A7644"/>
    <w:rsid w:val="002B4A09"/>
    <w:rsid w:val="002C5E8A"/>
    <w:rsid w:val="002D1D26"/>
    <w:rsid w:val="002D2D94"/>
    <w:rsid w:val="002D45B5"/>
    <w:rsid w:val="002E27DD"/>
    <w:rsid w:val="002E7820"/>
    <w:rsid w:val="002F03CE"/>
    <w:rsid w:val="002F67B1"/>
    <w:rsid w:val="00302B3C"/>
    <w:rsid w:val="00306A86"/>
    <w:rsid w:val="00311F00"/>
    <w:rsid w:val="003135C5"/>
    <w:rsid w:val="00313824"/>
    <w:rsid w:val="003214DB"/>
    <w:rsid w:val="00330713"/>
    <w:rsid w:val="00335245"/>
    <w:rsid w:val="00336E7C"/>
    <w:rsid w:val="0033790F"/>
    <w:rsid w:val="00340455"/>
    <w:rsid w:val="00340635"/>
    <w:rsid w:val="00341000"/>
    <w:rsid w:val="00344D18"/>
    <w:rsid w:val="003465CD"/>
    <w:rsid w:val="0035243A"/>
    <w:rsid w:val="003561B0"/>
    <w:rsid w:val="00361668"/>
    <w:rsid w:val="00371CFD"/>
    <w:rsid w:val="003724BA"/>
    <w:rsid w:val="00381253"/>
    <w:rsid w:val="00384F59"/>
    <w:rsid w:val="0038546D"/>
    <w:rsid w:val="00392879"/>
    <w:rsid w:val="00392B16"/>
    <w:rsid w:val="00393AE2"/>
    <w:rsid w:val="00393B9C"/>
    <w:rsid w:val="00394A22"/>
    <w:rsid w:val="0039612A"/>
    <w:rsid w:val="00396891"/>
    <w:rsid w:val="003A3FFA"/>
    <w:rsid w:val="003A4205"/>
    <w:rsid w:val="003A7449"/>
    <w:rsid w:val="003A74FC"/>
    <w:rsid w:val="003B05E9"/>
    <w:rsid w:val="003B09D4"/>
    <w:rsid w:val="003B0CDD"/>
    <w:rsid w:val="003B53BC"/>
    <w:rsid w:val="003B6399"/>
    <w:rsid w:val="003C0F0C"/>
    <w:rsid w:val="003C7A24"/>
    <w:rsid w:val="003E0425"/>
    <w:rsid w:val="003E14D0"/>
    <w:rsid w:val="003E3214"/>
    <w:rsid w:val="003E76F6"/>
    <w:rsid w:val="00403627"/>
    <w:rsid w:val="00412A9E"/>
    <w:rsid w:val="00415519"/>
    <w:rsid w:val="004218F3"/>
    <w:rsid w:val="004227E4"/>
    <w:rsid w:val="00426763"/>
    <w:rsid w:val="00430CCB"/>
    <w:rsid w:val="00430E19"/>
    <w:rsid w:val="00430E93"/>
    <w:rsid w:val="00434503"/>
    <w:rsid w:val="00436696"/>
    <w:rsid w:val="0043672F"/>
    <w:rsid w:val="004375CF"/>
    <w:rsid w:val="00437A2C"/>
    <w:rsid w:val="0044354A"/>
    <w:rsid w:val="0044699F"/>
    <w:rsid w:val="00453E43"/>
    <w:rsid w:val="00456630"/>
    <w:rsid w:val="0046090B"/>
    <w:rsid w:val="00465A08"/>
    <w:rsid w:val="0047102F"/>
    <w:rsid w:val="00473152"/>
    <w:rsid w:val="004738CA"/>
    <w:rsid w:val="00474097"/>
    <w:rsid w:val="00475332"/>
    <w:rsid w:val="00477FC5"/>
    <w:rsid w:val="00481306"/>
    <w:rsid w:val="0048146F"/>
    <w:rsid w:val="00486C43"/>
    <w:rsid w:val="004876AF"/>
    <w:rsid w:val="004918AF"/>
    <w:rsid w:val="004933F5"/>
    <w:rsid w:val="004969D1"/>
    <w:rsid w:val="004A25BB"/>
    <w:rsid w:val="004C0189"/>
    <w:rsid w:val="004D5D89"/>
    <w:rsid w:val="004E425A"/>
    <w:rsid w:val="004F0BC0"/>
    <w:rsid w:val="004F3F43"/>
    <w:rsid w:val="00514CA6"/>
    <w:rsid w:val="00515A2B"/>
    <w:rsid w:val="00524921"/>
    <w:rsid w:val="005275A6"/>
    <w:rsid w:val="00540DA9"/>
    <w:rsid w:val="005455E7"/>
    <w:rsid w:val="005510EE"/>
    <w:rsid w:val="005513F8"/>
    <w:rsid w:val="00562A4B"/>
    <w:rsid w:val="005674B9"/>
    <w:rsid w:val="00570184"/>
    <w:rsid w:val="005732A6"/>
    <w:rsid w:val="005765C1"/>
    <w:rsid w:val="005922BD"/>
    <w:rsid w:val="005A1F69"/>
    <w:rsid w:val="005A4B42"/>
    <w:rsid w:val="005A4E3E"/>
    <w:rsid w:val="005A7C65"/>
    <w:rsid w:val="005B7B45"/>
    <w:rsid w:val="005C0253"/>
    <w:rsid w:val="005C1152"/>
    <w:rsid w:val="005C165E"/>
    <w:rsid w:val="005C2AFD"/>
    <w:rsid w:val="005C3BCD"/>
    <w:rsid w:val="005C41A9"/>
    <w:rsid w:val="005C6490"/>
    <w:rsid w:val="005C6B16"/>
    <w:rsid w:val="005C6DB1"/>
    <w:rsid w:val="005C7B85"/>
    <w:rsid w:val="005D265D"/>
    <w:rsid w:val="005D63F1"/>
    <w:rsid w:val="005E052A"/>
    <w:rsid w:val="0060689C"/>
    <w:rsid w:val="00612987"/>
    <w:rsid w:val="0062096C"/>
    <w:rsid w:val="006227AF"/>
    <w:rsid w:val="00622ABE"/>
    <w:rsid w:val="006246C5"/>
    <w:rsid w:val="00624ED5"/>
    <w:rsid w:val="006256A2"/>
    <w:rsid w:val="00625E8E"/>
    <w:rsid w:val="00645572"/>
    <w:rsid w:val="006518F4"/>
    <w:rsid w:val="00653323"/>
    <w:rsid w:val="00656290"/>
    <w:rsid w:val="0066198B"/>
    <w:rsid w:val="00663AAE"/>
    <w:rsid w:val="00664980"/>
    <w:rsid w:val="00666E60"/>
    <w:rsid w:val="0067065E"/>
    <w:rsid w:val="006711BE"/>
    <w:rsid w:val="0067632F"/>
    <w:rsid w:val="00690F3D"/>
    <w:rsid w:val="0069403F"/>
    <w:rsid w:val="00694289"/>
    <w:rsid w:val="00696D4D"/>
    <w:rsid w:val="006A01C9"/>
    <w:rsid w:val="006B16AA"/>
    <w:rsid w:val="006C1993"/>
    <w:rsid w:val="006D4137"/>
    <w:rsid w:val="006D58FA"/>
    <w:rsid w:val="006E1A61"/>
    <w:rsid w:val="006E1F72"/>
    <w:rsid w:val="006E24D2"/>
    <w:rsid w:val="006E2790"/>
    <w:rsid w:val="006F6F4F"/>
    <w:rsid w:val="00702599"/>
    <w:rsid w:val="00702696"/>
    <w:rsid w:val="007038DF"/>
    <w:rsid w:val="007100E0"/>
    <w:rsid w:val="00741700"/>
    <w:rsid w:val="00742CE6"/>
    <w:rsid w:val="0074600E"/>
    <w:rsid w:val="0074768C"/>
    <w:rsid w:val="0074788A"/>
    <w:rsid w:val="007550F4"/>
    <w:rsid w:val="00755E73"/>
    <w:rsid w:val="00761700"/>
    <w:rsid w:val="00763D60"/>
    <w:rsid w:val="007647B6"/>
    <w:rsid w:val="00767BD1"/>
    <w:rsid w:val="00771A28"/>
    <w:rsid w:val="00783E3F"/>
    <w:rsid w:val="00784384"/>
    <w:rsid w:val="0078466D"/>
    <w:rsid w:val="00784F37"/>
    <w:rsid w:val="00785552"/>
    <w:rsid w:val="007921B7"/>
    <w:rsid w:val="007921B8"/>
    <w:rsid w:val="007948FA"/>
    <w:rsid w:val="007975B5"/>
    <w:rsid w:val="007A086D"/>
    <w:rsid w:val="007A30DE"/>
    <w:rsid w:val="007B4B16"/>
    <w:rsid w:val="007B56E1"/>
    <w:rsid w:val="007B711D"/>
    <w:rsid w:val="007C5727"/>
    <w:rsid w:val="007D2007"/>
    <w:rsid w:val="007E0539"/>
    <w:rsid w:val="007E33CD"/>
    <w:rsid w:val="007E36F7"/>
    <w:rsid w:val="007E3F95"/>
    <w:rsid w:val="007F0D8C"/>
    <w:rsid w:val="007F1D27"/>
    <w:rsid w:val="007F7059"/>
    <w:rsid w:val="00801C5E"/>
    <w:rsid w:val="00802BAA"/>
    <w:rsid w:val="00803B75"/>
    <w:rsid w:val="00807E3A"/>
    <w:rsid w:val="008118F3"/>
    <w:rsid w:val="00830BB4"/>
    <w:rsid w:val="00831553"/>
    <w:rsid w:val="00835190"/>
    <w:rsid w:val="00837DE9"/>
    <w:rsid w:val="008474B8"/>
    <w:rsid w:val="00861792"/>
    <w:rsid w:val="00863DCA"/>
    <w:rsid w:val="008661D2"/>
    <w:rsid w:val="008806DC"/>
    <w:rsid w:val="008A1BE4"/>
    <w:rsid w:val="008A2B0E"/>
    <w:rsid w:val="008B4AE6"/>
    <w:rsid w:val="008C120D"/>
    <w:rsid w:val="008C682C"/>
    <w:rsid w:val="008D06B8"/>
    <w:rsid w:val="008D70EC"/>
    <w:rsid w:val="009076B1"/>
    <w:rsid w:val="0091459E"/>
    <w:rsid w:val="00917361"/>
    <w:rsid w:val="00925233"/>
    <w:rsid w:val="00935A78"/>
    <w:rsid w:val="009449A9"/>
    <w:rsid w:val="00945E56"/>
    <w:rsid w:val="00951679"/>
    <w:rsid w:val="00952916"/>
    <w:rsid w:val="00952D57"/>
    <w:rsid w:val="00955F79"/>
    <w:rsid w:val="0096043F"/>
    <w:rsid w:val="0096067A"/>
    <w:rsid w:val="00961EA8"/>
    <w:rsid w:val="00962AEB"/>
    <w:rsid w:val="00970FE0"/>
    <w:rsid w:val="00973F4B"/>
    <w:rsid w:val="00981BF8"/>
    <w:rsid w:val="009869AE"/>
    <w:rsid w:val="0099660B"/>
    <w:rsid w:val="009A6BF5"/>
    <w:rsid w:val="009B3370"/>
    <w:rsid w:val="009C750E"/>
    <w:rsid w:val="009D3991"/>
    <w:rsid w:val="009E0E63"/>
    <w:rsid w:val="009E1E1C"/>
    <w:rsid w:val="009F3B45"/>
    <w:rsid w:val="009F48D9"/>
    <w:rsid w:val="00A0107D"/>
    <w:rsid w:val="00A046AC"/>
    <w:rsid w:val="00A11430"/>
    <w:rsid w:val="00A16175"/>
    <w:rsid w:val="00A227CB"/>
    <w:rsid w:val="00A2314D"/>
    <w:rsid w:val="00A23DD7"/>
    <w:rsid w:val="00A27211"/>
    <w:rsid w:val="00A30DBE"/>
    <w:rsid w:val="00A37D36"/>
    <w:rsid w:val="00A43C41"/>
    <w:rsid w:val="00A4592F"/>
    <w:rsid w:val="00A468DC"/>
    <w:rsid w:val="00A5197E"/>
    <w:rsid w:val="00A51CC4"/>
    <w:rsid w:val="00A52BC1"/>
    <w:rsid w:val="00A52DCC"/>
    <w:rsid w:val="00A531FA"/>
    <w:rsid w:val="00A53F33"/>
    <w:rsid w:val="00A54EEC"/>
    <w:rsid w:val="00A87A2F"/>
    <w:rsid w:val="00A9623B"/>
    <w:rsid w:val="00AA08AB"/>
    <w:rsid w:val="00AA0A6B"/>
    <w:rsid w:val="00AA3370"/>
    <w:rsid w:val="00AA3C07"/>
    <w:rsid w:val="00AA6714"/>
    <w:rsid w:val="00AC2A2B"/>
    <w:rsid w:val="00AC6879"/>
    <w:rsid w:val="00AC756A"/>
    <w:rsid w:val="00AD0232"/>
    <w:rsid w:val="00AD5A4D"/>
    <w:rsid w:val="00AD7FBF"/>
    <w:rsid w:val="00AE19D3"/>
    <w:rsid w:val="00AE7030"/>
    <w:rsid w:val="00AF0AF3"/>
    <w:rsid w:val="00AF22C8"/>
    <w:rsid w:val="00AF2519"/>
    <w:rsid w:val="00B01014"/>
    <w:rsid w:val="00B01C26"/>
    <w:rsid w:val="00B01F12"/>
    <w:rsid w:val="00B01F6F"/>
    <w:rsid w:val="00B17CDA"/>
    <w:rsid w:val="00B253CF"/>
    <w:rsid w:val="00B259E6"/>
    <w:rsid w:val="00B31910"/>
    <w:rsid w:val="00B31E39"/>
    <w:rsid w:val="00B32BB4"/>
    <w:rsid w:val="00B4198B"/>
    <w:rsid w:val="00B43485"/>
    <w:rsid w:val="00B4677A"/>
    <w:rsid w:val="00B504DA"/>
    <w:rsid w:val="00B514EC"/>
    <w:rsid w:val="00B56588"/>
    <w:rsid w:val="00B5740A"/>
    <w:rsid w:val="00B63D60"/>
    <w:rsid w:val="00B644D4"/>
    <w:rsid w:val="00B66E65"/>
    <w:rsid w:val="00B67A5F"/>
    <w:rsid w:val="00B86B14"/>
    <w:rsid w:val="00B96BCB"/>
    <w:rsid w:val="00BA0030"/>
    <w:rsid w:val="00BA3885"/>
    <w:rsid w:val="00BA6F74"/>
    <w:rsid w:val="00BA7499"/>
    <w:rsid w:val="00BA75C3"/>
    <w:rsid w:val="00BB3E7B"/>
    <w:rsid w:val="00BB48E0"/>
    <w:rsid w:val="00BB6388"/>
    <w:rsid w:val="00BC45FA"/>
    <w:rsid w:val="00BD1925"/>
    <w:rsid w:val="00BD42A8"/>
    <w:rsid w:val="00BE0018"/>
    <w:rsid w:val="00BE0129"/>
    <w:rsid w:val="00BE421A"/>
    <w:rsid w:val="00BE7B42"/>
    <w:rsid w:val="00BF14DE"/>
    <w:rsid w:val="00BF5F4C"/>
    <w:rsid w:val="00BF6DDD"/>
    <w:rsid w:val="00C03005"/>
    <w:rsid w:val="00C13511"/>
    <w:rsid w:val="00C13D08"/>
    <w:rsid w:val="00C1520A"/>
    <w:rsid w:val="00C164BA"/>
    <w:rsid w:val="00C16695"/>
    <w:rsid w:val="00C16AFB"/>
    <w:rsid w:val="00C24F98"/>
    <w:rsid w:val="00C347A7"/>
    <w:rsid w:val="00C35B0F"/>
    <w:rsid w:val="00C3736E"/>
    <w:rsid w:val="00C469E0"/>
    <w:rsid w:val="00C502E5"/>
    <w:rsid w:val="00C50EA5"/>
    <w:rsid w:val="00C53EE3"/>
    <w:rsid w:val="00C62283"/>
    <w:rsid w:val="00C71F50"/>
    <w:rsid w:val="00C736CC"/>
    <w:rsid w:val="00C739C0"/>
    <w:rsid w:val="00C84CAD"/>
    <w:rsid w:val="00C926C2"/>
    <w:rsid w:val="00C94D95"/>
    <w:rsid w:val="00C95949"/>
    <w:rsid w:val="00CA42B8"/>
    <w:rsid w:val="00CA562D"/>
    <w:rsid w:val="00CA58F8"/>
    <w:rsid w:val="00CA5EEE"/>
    <w:rsid w:val="00CB3C0A"/>
    <w:rsid w:val="00CC0097"/>
    <w:rsid w:val="00CC0C42"/>
    <w:rsid w:val="00CC1E2B"/>
    <w:rsid w:val="00CC26A0"/>
    <w:rsid w:val="00CC574B"/>
    <w:rsid w:val="00CD4C26"/>
    <w:rsid w:val="00CE18A3"/>
    <w:rsid w:val="00CE2A35"/>
    <w:rsid w:val="00CF0516"/>
    <w:rsid w:val="00CF502E"/>
    <w:rsid w:val="00CF6BA2"/>
    <w:rsid w:val="00D013D5"/>
    <w:rsid w:val="00D024DF"/>
    <w:rsid w:val="00D07EA0"/>
    <w:rsid w:val="00D154AE"/>
    <w:rsid w:val="00D16D74"/>
    <w:rsid w:val="00D22D5D"/>
    <w:rsid w:val="00D25087"/>
    <w:rsid w:val="00D2579C"/>
    <w:rsid w:val="00D3570A"/>
    <w:rsid w:val="00D41289"/>
    <w:rsid w:val="00D41BAB"/>
    <w:rsid w:val="00D4264A"/>
    <w:rsid w:val="00D46582"/>
    <w:rsid w:val="00D52714"/>
    <w:rsid w:val="00D5299E"/>
    <w:rsid w:val="00D5370F"/>
    <w:rsid w:val="00D63C00"/>
    <w:rsid w:val="00D640F7"/>
    <w:rsid w:val="00D656E5"/>
    <w:rsid w:val="00D82CCD"/>
    <w:rsid w:val="00D860BA"/>
    <w:rsid w:val="00D90666"/>
    <w:rsid w:val="00D9454C"/>
    <w:rsid w:val="00DA01A6"/>
    <w:rsid w:val="00DA0A25"/>
    <w:rsid w:val="00DA5AF4"/>
    <w:rsid w:val="00DB08ED"/>
    <w:rsid w:val="00DB2F36"/>
    <w:rsid w:val="00DC58DF"/>
    <w:rsid w:val="00DC7DCC"/>
    <w:rsid w:val="00DD2BA6"/>
    <w:rsid w:val="00DD2FA7"/>
    <w:rsid w:val="00DD53FC"/>
    <w:rsid w:val="00DD7863"/>
    <w:rsid w:val="00DE115E"/>
    <w:rsid w:val="00DE5920"/>
    <w:rsid w:val="00DE5BE9"/>
    <w:rsid w:val="00DF192E"/>
    <w:rsid w:val="00DF686D"/>
    <w:rsid w:val="00E02BA6"/>
    <w:rsid w:val="00E030A4"/>
    <w:rsid w:val="00E040C7"/>
    <w:rsid w:val="00E05378"/>
    <w:rsid w:val="00E0629E"/>
    <w:rsid w:val="00E13973"/>
    <w:rsid w:val="00E16419"/>
    <w:rsid w:val="00E24F77"/>
    <w:rsid w:val="00E261BB"/>
    <w:rsid w:val="00E3102D"/>
    <w:rsid w:val="00E37A60"/>
    <w:rsid w:val="00E42AE7"/>
    <w:rsid w:val="00E53C03"/>
    <w:rsid w:val="00E64D2C"/>
    <w:rsid w:val="00E75BDB"/>
    <w:rsid w:val="00E90E6C"/>
    <w:rsid w:val="00EA1E4F"/>
    <w:rsid w:val="00EA2C58"/>
    <w:rsid w:val="00EA461E"/>
    <w:rsid w:val="00EA6E99"/>
    <w:rsid w:val="00EC695D"/>
    <w:rsid w:val="00ED32A8"/>
    <w:rsid w:val="00EE6854"/>
    <w:rsid w:val="00EF226C"/>
    <w:rsid w:val="00EF4F62"/>
    <w:rsid w:val="00EF50F9"/>
    <w:rsid w:val="00EF6ED7"/>
    <w:rsid w:val="00F12E9D"/>
    <w:rsid w:val="00F20FB2"/>
    <w:rsid w:val="00F2121B"/>
    <w:rsid w:val="00F317B6"/>
    <w:rsid w:val="00F43D6F"/>
    <w:rsid w:val="00F6017D"/>
    <w:rsid w:val="00F71504"/>
    <w:rsid w:val="00F84CF5"/>
    <w:rsid w:val="00F90994"/>
    <w:rsid w:val="00F94F1D"/>
    <w:rsid w:val="00FA09ED"/>
    <w:rsid w:val="00FA6112"/>
    <w:rsid w:val="00FB2716"/>
    <w:rsid w:val="00FB449B"/>
    <w:rsid w:val="00FB5FC9"/>
    <w:rsid w:val="00FB78BB"/>
    <w:rsid w:val="00FC304F"/>
    <w:rsid w:val="00FC3B73"/>
    <w:rsid w:val="00FE02FB"/>
    <w:rsid w:val="00FF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26"/>
    <w:pPr>
      <w:spacing w:after="240"/>
      <w:jc w:val="both"/>
    </w:pPr>
    <w:rPr>
      <w:sz w:val="24"/>
      <w:szCs w:val="24"/>
      <w:lang w:val="en-CA"/>
    </w:rPr>
  </w:style>
  <w:style w:type="paragraph" w:styleId="Heading1">
    <w:name w:val="heading 1"/>
    <w:basedOn w:val="MTHead1"/>
    <w:next w:val="Normal"/>
    <w:qFormat/>
    <w:rsid w:val="00CD4C26"/>
    <w:rPr>
      <w:rFonts w:cs="Arial"/>
      <w:bCs/>
      <w:szCs w:val="24"/>
    </w:rPr>
  </w:style>
  <w:style w:type="paragraph" w:styleId="Heading2">
    <w:name w:val="heading 2"/>
    <w:basedOn w:val="MTHead2"/>
    <w:next w:val="Normal"/>
    <w:qFormat/>
    <w:rsid w:val="00CD4C26"/>
    <w:rPr>
      <w:rFonts w:cs="Arial"/>
      <w:bCs/>
      <w:iCs/>
      <w:szCs w:val="28"/>
    </w:rPr>
  </w:style>
  <w:style w:type="paragraph" w:styleId="Heading3">
    <w:name w:val="heading 3"/>
    <w:basedOn w:val="MTHead3"/>
    <w:next w:val="Normal"/>
    <w:qFormat/>
    <w:rsid w:val="00CD4C26"/>
    <w:rPr>
      <w:rFonts w:cs="Arial"/>
      <w:bCs/>
      <w:szCs w:val="24"/>
    </w:rPr>
  </w:style>
  <w:style w:type="paragraph" w:styleId="Heading4">
    <w:name w:val="heading 4"/>
    <w:basedOn w:val="MTHead4"/>
    <w:next w:val="Normal"/>
    <w:qFormat/>
    <w:rsid w:val="00CD4C26"/>
    <w:rPr>
      <w:bCs/>
      <w:szCs w:val="28"/>
    </w:rPr>
  </w:style>
  <w:style w:type="paragraph" w:styleId="Heading9">
    <w:name w:val="heading 9"/>
    <w:basedOn w:val="Normal"/>
    <w:next w:val="BodyText"/>
    <w:qFormat/>
    <w:rsid w:val="006518F4"/>
    <w:pPr>
      <w:tabs>
        <w:tab w:val="num" w:pos="720"/>
      </w:tabs>
      <w:autoSpaceDE w:val="0"/>
      <w:autoSpaceDN w:val="0"/>
      <w:adjustRightInd w:val="0"/>
      <w:spacing w:before="240" w:after="0"/>
      <w:ind w:left="1080" w:hanging="108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inHeader">
    <w:name w:val="MT2inHeader"/>
    <w:basedOn w:val="Header"/>
    <w:rsid w:val="00CF6BA2"/>
    <w:pPr>
      <w:spacing w:after="1880"/>
    </w:pPr>
  </w:style>
  <w:style w:type="paragraph" w:customStyle="1" w:styleId="NormalSingle">
    <w:name w:val="Normal Single"/>
    <w:rsid w:val="00CD4C26"/>
    <w:pPr>
      <w:spacing w:after="240"/>
      <w:jc w:val="both"/>
    </w:pPr>
    <w:rPr>
      <w:sz w:val="24"/>
      <w:lang w:val="en-CA"/>
    </w:rPr>
  </w:style>
  <w:style w:type="paragraph" w:styleId="Footer">
    <w:name w:val="foot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styleId="FootnoteText">
    <w:name w:val="footnote text"/>
    <w:basedOn w:val="Normal"/>
    <w:semiHidden/>
    <w:rsid w:val="00CD4C26"/>
    <w:pPr>
      <w:spacing w:after="60"/>
      <w:ind w:left="360" w:hanging="360"/>
    </w:pPr>
    <w:rPr>
      <w:sz w:val="20"/>
      <w:szCs w:val="20"/>
    </w:rPr>
  </w:style>
  <w:style w:type="paragraph" w:customStyle="1" w:styleId="Handling">
    <w:name w:val="Handling"/>
    <w:basedOn w:val="NormalSingle"/>
    <w:next w:val="Normal"/>
    <w:rsid w:val="00CD4C26"/>
    <w:pPr>
      <w:keepNext/>
      <w:keepLines/>
      <w:jc w:val="left"/>
    </w:pPr>
    <w:rPr>
      <w:b/>
    </w:rPr>
  </w:style>
  <w:style w:type="paragraph" w:styleId="Header">
    <w:name w:val="head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customStyle="1" w:styleId="MTHead1">
    <w:name w:val="MTHead1"/>
    <w:aliases w:val="MH"/>
    <w:basedOn w:val="NormalSingle"/>
    <w:next w:val="Normal"/>
    <w:rsid w:val="00CD4C26"/>
    <w:pPr>
      <w:keepNext/>
      <w:keepLines/>
      <w:jc w:val="left"/>
      <w:outlineLvl w:val="0"/>
    </w:pPr>
    <w:rPr>
      <w:b/>
    </w:rPr>
  </w:style>
  <w:style w:type="paragraph" w:customStyle="1" w:styleId="MTHead2">
    <w:name w:val="MTHead2"/>
    <w:aliases w:val="SH"/>
    <w:basedOn w:val="NormalSingle"/>
    <w:next w:val="Normal"/>
    <w:rsid w:val="00CD4C26"/>
    <w:pPr>
      <w:keepNext/>
      <w:keepLines/>
      <w:jc w:val="left"/>
      <w:outlineLvl w:val="1"/>
    </w:pPr>
    <w:rPr>
      <w:b/>
      <w:i/>
    </w:rPr>
  </w:style>
  <w:style w:type="paragraph" w:customStyle="1" w:styleId="MTHead3">
    <w:name w:val="MTHead3"/>
    <w:aliases w:val="SSH"/>
    <w:basedOn w:val="NormalSingle"/>
    <w:next w:val="Normal"/>
    <w:rsid w:val="00CD4C26"/>
    <w:pPr>
      <w:keepNext/>
      <w:keepLines/>
      <w:jc w:val="left"/>
      <w:outlineLvl w:val="2"/>
    </w:pPr>
    <w:rPr>
      <w:i/>
    </w:rPr>
  </w:style>
  <w:style w:type="paragraph" w:customStyle="1" w:styleId="MTHead4">
    <w:name w:val="MTHead4"/>
    <w:aliases w:val="SSSH"/>
    <w:basedOn w:val="NormalSingle"/>
    <w:next w:val="Normal"/>
    <w:rsid w:val="00CD4C26"/>
    <w:pPr>
      <w:keepNext/>
      <w:keepLines/>
      <w:jc w:val="left"/>
      <w:outlineLvl w:val="3"/>
    </w:pPr>
  </w:style>
  <w:style w:type="paragraph" w:customStyle="1" w:styleId="MTBlock">
    <w:name w:val="MTBlock"/>
    <w:aliases w:val="B"/>
    <w:basedOn w:val="Normal"/>
    <w:rsid w:val="00CD4C26"/>
    <w:pPr>
      <w:ind w:left="720" w:right="720"/>
    </w:pPr>
    <w:rPr>
      <w:szCs w:val="20"/>
    </w:rPr>
  </w:style>
  <w:style w:type="paragraph" w:customStyle="1" w:styleId="MTBlock1">
    <w:name w:val="MTBlock1"/>
    <w:aliases w:val="B1"/>
    <w:basedOn w:val="Normal"/>
    <w:rsid w:val="00CD4C26"/>
    <w:pPr>
      <w:ind w:left="1440" w:right="1440"/>
    </w:pPr>
    <w:rPr>
      <w:szCs w:val="20"/>
    </w:rPr>
  </w:style>
  <w:style w:type="paragraph" w:customStyle="1" w:styleId="MTBullet">
    <w:name w:val="MTBullet"/>
    <w:aliases w:val="BL"/>
    <w:basedOn w:val="Normal"/>
    <w:rsid w:val="00CD4C26"/>
    <w:pPr>
      <w:numPr>
        <w:numId w:val="1"/>
      </w:numPr>
    </w:pPr>
    <w:rPr>
      <w:szCs w:val="20"/>
    </w:rPr>
  </w:style>
  <w:style w:type="paragraph" w:customStyle="1" w:styleId="MTCentreChar">
    <w:name w:val="MTCentre Char"/>
    <w:aliases w:val="C Char"/>
    <w:basedOn w:val="Normal"/>
    <w:link w:val="MTCentreCharChar"/>
    <w:rsid w:val="00CD4C26"/>
    <w:pPr>
      <w:jc w:val="center"/>
    </w:pPr>
    <w:rPr>
      <w:szCs w:val="20"/>
    </w:rPr>
  </w:style>
  <w:style w:type="paragraph" w:customStyle="1" w:styleId="MTCitation">
    <w:name w:val="MTCitation"/>
    <w:aliases w:val="CI"/>
    <w:basedOn w:val="NormalSingle"/>
    <w:next w:val="Normal"/>
    <w:rsid w:val="00CD4C26"/>
    <w:pPr>
      <w:ind w:left="2880" w:right="1440"/>
    </w:pPr>
  </w:style>
  <w:style w:type="paragraph" w:customStyle="1" w:styleId="MTHanging">
    <w:name w:val="MTHanging"/>
    <w:aliases w:val="H"/>
    <w:basedOn w:val="Normal"/>
    <w:rsid w:val="00CD4C26"/>
    <w:pPr>
      <w:ind w:left="720" w:hanging="720"/>
    </w:pPr>
    <w:rPr>
      <w:szCs w:val="20"/>
    </w:rPr>
  </w:style>
  <w:style w:type="paragraph" w:customStyle="1" w:styleId="MTHead1Caps">
    <w:name w:val="MTHead1Caps"/>
    <w:aliases w:val="MHC"/>
    <w:basedOn w:val="NormalSingle"/>
    <w:next w:val="Normal"/>
    <w:rsid w:val="00CD4C26"/>
    <w:pPr>
      <w:keepNext/>
      <w:keepLines/>
      <w:jc w:val="left"/>
      <w:outlineLvl w:val="0"/>
    </w:pPr>
    <w:rPr>
      <w:b/>
      <w:caps/>
    </w:rPr>
  </w:style>
  <w:style w:type="paragraph" w:customStyle="1" w:styleId="MTHead2NoItal">
    <w:name w:val="MTHead2NoItal"/>
    <w:aliases w:val="SHNI"/>
    <w:basedOn w:val="NormalSingle"/>
    <w:next w:val="Normal"/>
    <w:rsid w:val="00CD4C26"/>
    <w:pPr>
      <w:keepNext/>
      <w:keepLines/>
      <w:jc w:val="left"/>
      <w:outlineLvl w:val="1"/>
    </w:pPr>
    <w:rPr>
      <w:b/>
    </w:rPr>
  </w:style>
  <w:style w:type="paragraph" w:customStyle="1" w:styleId="MTHead3C">
    <w:name w:val="MTHead3C"/>
    <w:aliases w:val="SSHC"/>
    <w:basedOn w:val="NormalSingle"/>
    <w:next w:val="Normal"/>
    <w:rsid w:val="00CD4C26"/>
    <w:pPr>
      <w:keepNext/>
      <w:keepLines/>
      <w:jc w:val="center"/>
      <w:outlineLvl w:val="2"/>
    </w:pPr>
    <w:rPr>
      <w:b/>
    </w:rPr>
  </w:style>
  <w:style w:type="paragraph" w:customStyle="1" w:styleId="MTIndent1">
    <w:name w:val="MTIndent1"/>
    <w:aliases w:val="I1"/>
    <w:basedOn w:val="Normal"/>
    <w:rsid w:val="00CD4C26"/>
    <w:pPr>
      <w:ind w:left="720"/>
    </w:pPr>
    <w:rPr>
      <w:szCs w:val="20"/>
    </w:rPr>
  </w:style>
  <w:style w:type="paragraph" w:customStyle="1" w:styleId="MTIndent2">
    <w:name w:val="MTIndent2"/>
    <w:aliases w:val="I2"/>
    <w:basedOn w:val="Normal"/>
    <w:rsid w:val="00CD4C26"/>
    <w:pPr>
      <w:ind w:left="1440"/>
    </w:pPr>
    <w:rPr>
      <w:szCs w:val="20"/>
    </w:rPr>
  </w:style>
  <w:style w:type="paragraph" w:customStyle="1" w:styleId="MTIndent3">
    <w:name w:val="MTIndent3"/>
    <w:aliases w:val="I3"/>
    <w:basedOn w:val="Normal"/>
    <w:rsid w:val="00CD4C26"/>
    <w:pPr>
      <w:ind w:left="2160"/>
    </w:pPr>
    <w:rPr>
      <w:szCs w:val="20"/>
    </w:rPr>
  </w:style>
  <w:style w:type="paragraph" w:customStyle="1" w:styleId="MTIndent4">
    <w:name w:val="MTIndent4"/>
    <w:aliases w:val="I4"/>
    <w:basedOn w:val="Normal"/>
    <w:rsid w:val="00CD4C26"/>
    <w:pPr>
      <w:ind w:left="2880"/>
    </w:pPr>
    <w:rPr>
      <w:szCs w:val="20"/>
    </w:rPr>
  </w:style>
  <w:style w:type="paragraph" w:customStyle="1" w:styleId="MTIndent5">
    <w:name w:val="MTIndent5"/>
    <w:aliases w:val="I5"/>
    <w:basedOn w:val="Normal"/>
    <w:rsid w:val="00CD4C26"/>
    <w:pPr>
      <w:ind w:left="3600"/>
    </w:pPr>
    <w:rPr>
      <w:szCs w:val="20"/>
    </w:rPr>
  </w:style>
  <w:style w:type="paragraph" w:customStyle="1" w:styleId="MTLeft">
    <w:name w:val="MTLeft"/>
    <w:aliases w:val="L"/>
    <w:basedOn w:val="Normal"/>
    <w:rsid w:val="00CD4C26"/>
    <w:pPr>
      <w:jc w:val="left"/>
    </w:pPr>
    <w:rPr>
      <w:szCs w:val="20"/>
    </w:rPr>
  </w:style>
  <w:style w:type="paragraph" w:customStyle="1" w:styleId="MTPlain">
    <w:name w:val="MTPlain"/>
    <w:aliases w:val="P"/>
    <w:basedOn w:val="Normal"/>
    <w:rsid w:val="00CD4C26"/>
    <w:pPr>
      <w:spacing w:after="0"/>
      <w:jc w:val="left"/>
    </w:pPr>
    <w:rPr>
      <w:szCs w:val="20"/>
    </w:rPr>
  </w:style>
  <w:style w:type="paragraph" w:customStyle="1" w:styleId="MTQuote">
    <w:name w:val="MTQuote"/>
    <w:aliases w:val="Q"/>
    <w:basedOn w:val="NormalSingle"/>
    <w:rsid w:val="00CD4C26"/>
    <w:pPr>
      <w:ind w:left="1440"/>
    </w:pPr>
    <w:rPr>
      <w:sz w:val="20"/>
    </w:rPr>
  </w:style>
  <w:style w:type="paragraph" w:customStyle="1" w:styleId="MTQuoteH1">
    <w:name w:val="MTQuoteH1"/>
    <w:aliases w:val="Q1"/>
    <w:basedOn w:val="MTQuote"/>
    <w:rsid w:val="00CD4C26"/>
    <w:pPr>
      <w:ind w:left="2160" w:hanging="720"/>
    </w:pPr>
  </w:style>
  <w:style w:type="paragraph" w:customStyle="1" w:styleId="MTQuoteH2">
    <w:name w:val="MTQuoteH2"/>
    <w:aliases w:val="Q2"/>
    <w:basedOn w:val="MTQuote"/>
    <w:rsid w:val="00CD4C26"/>
    <w:pPr>
      <w:ind w:left="2880" w:hanging="720"/>
    </w:pPr>
  </w:style>
  <w:style w:type="paragraph" w:customStyle="1" w:styleId="MTQuoteH3">
    <w:name w:val="MTQuoteH3"/>
    <w:aliases w:val="Q3"/>
    <w:basedOn w:val="MTQuote"/>
    <w:rsid w:val="00CD4C26"/>
    <w:pPr>
      <w:ind w:left="3600" w:hanging="720"/>
    </w:pPr>
  </w:style>
  <w:style w:type="paragraph" w:customStyle="1" w:styleId="MTReference">
    <w:name w:val="MTReference"/>
    <w:aliases w:val="Ref"/>
    <w:basedOn w:val="MTQuote"/>
    <w:rsid w:val="00CD4C26"/>
    <w:rPr>
      <w:b/>
    </w:rPr>
  </w:style>
  <w:style w:type="paragraph" w:customStyle="1" w:styleId="MTRight">
    <w:name w:val="MTRight"/>
    <w:aliases w:val="R"/>
    <w:basedOn w:val="Normal"/>
    <w:rsid w:val="00CD4C26"/>
    <w:pPr>
      <w:jc w:val="right"/>
    </w:pPr>
    <w:rPr>
      <w:szCs w:val="20"/>
    </w:rPr>
  </w:style>
  <w:style w:type="paragraph" w:customStyle="1" w:styleId="MTTab1">
    <w:name w:val="MTTab1"/>
    <w:aliases w:val="T1"/>
    <w:basedOn w:val="Normal"/>
    <w:rsid w:val="00CD4C26"/>
    <w:pPr>
      <w:ind w:firstLine="720"/>
    </w:pPr>
    <w:rPr>
      <w:szCs w:val="20"/>
    </w:rPr>
  </w:style>
  <w:style w:type="paragraph" w:customStyle="1" w:styleId="MTTab2">
    <w:name w:val="MTTab2"/>
    <w:aliases w:val="T2"/>
    <w:basedOn w:val="Normal"/>
    <w:rsid w:val="00CD4C26"/>
    <w:pPr>
      <w:ind w:firstLine="1440"/>
    </w:pPr>
  </w:style>
  <w:style w:type="paragraph" w:customStyle="1" w:styleId="MTTableHead">
    <w:name w:val="MTTableHead"/>
    <w:aliases w:val="TH"/>
    <w:basedOn w:val="NormalSingle"/>
    <w:rsid w:val="00CD4C26"/>
    <w:pPr>
      <w:keepNext/>
      <w:keepLines/>
      <w:spacing w:before="120" w:after="120"/>
      <w:jc w:val="center"/>
    </w:pPr>
    <w:rPr>
      <w:b/>
    </w:rPr>
  </w:style>
  <w:style w:type="paragraph" w:customStyle="1" w:styleId="MTTableText">
    <w:name w:val="MTTableText"/>
    <w:aliases w:val="TT"/>
    <w:basedOn w:val="NormalSingle"/>
    <w:rsid w:val="00CD4C26"/>
    <w:pPr>
      <w:spacing w:before="60" w:after="60"/>
      <w:jc w:val="left"/>
    </w:pPr>
  </w:style>
  <w:style w:type="paragraph" w:customStyle="1" w:styleId="MTTitle">
    <w:name w:val="MTTitle"/>
    <w:aliases w:val="T"/>
    <w:basedOn w:val="NormalSingle"/>
    <w:next w:val="Normal"/>
    <w:rsid w:val="00CD4C26"/>
    <w:pPr>
      <w:jc w:val="center"/>
    </w:pPr>
    <w:rPr>
      <w:b/>
      <w:caps/>
      <w:szCs w:val="24"/>
    </w:rPr>
  </w:style>
  <w:style w:type="paragraph" w:customStyle="1" w:styleId="Notes">
    <w:name w:val="Notes"/>
    <w:aliases w:val="N"/>
    <w:basedOn w:val="NormalSingle"/>
    <w:next w:val="Normal"/>
    <w:rsid w:val="00CD4C26"/>
    <w:pPr>
      <w:spacing w:after="0"/>
      <w:jc w:val="left"/>
    </w:pPr>
    <w:rPr>
      <w:rFonts w:ascii="Arial" w:hAnsi="Arial"/>
      <w:b/>
      <w:vanish/>
      <w:color w:val="008000"/>
      <w:sz w:val="20"/>
    </w:rPr>
  </w:style>
  <w:style w:type="character" w:customStyle="1" w:styleId="Notesx">
    <w:name w:val="Notesx"/>
    <w:rsid w:val="00CD4C26"/>
    <w:rPr>
      <w:rFonts w:ascii="Arial" w:hAnsi="Arial"/>
      <w:b/>
      <w:vanish/>
      <w:color w:val="008000"/>
      <w:sz w:val="20"/>
    </w:rPr>
  </w:style>
  <w:style w:type="character" w:styleId="PageNumber">
    <w:name w:val="page number"/>
    <w:rsid w:val="00CD4C26"/>
    <w:rPr>
      <w:rFonts w:ascii="Times New Roman" w:hAnsi="Times New Roman"/>
      <w:sz w:val="22"/>
    </w:rPr>
  </w:style>
  <w:style w:type="paragraph" w:customStyle="1" w:styleId="PlainSingle">
    <w:name w:val="Plain Single"/>
    <w:basedOn w:val="NormalSingle"/>
    <w:rsid w:val="00CD4C26"/>
    <w:pPr>
      <w:spacing w:after="0"/>
      <w:jc w:val="left"/>
    </w:pPr>
  </w:style>
  <w:style w:type="character" w:customStyle="1" w:styleId="Prompt">
    <w:name w:val="Prompt"/>
    <w:aliases w:val="PR"/>
    <w:rsid w:val="00CD4C26"/>
    <w:rPr>
      <w:color w:val="auto"/>
    </w:rPr>
  </w:style>
  <w:style w:type="paragraph" w:styleId="TOC1">
    <w:name w:val="toc 1"/>
    <w:basedOn w:val="Normal"/>
    <w:next w:val="Normal"/>
    <w:rsid w:val="00CD4C26"/>
    <w:pPr>
      <w:tabs>
        <w:tab w:val="right" w:leader="dot" w:pos="9360"/>
      </w:tabs>
      <w:spacing w:before="120" w:after="0"/>
      <w:jc w:val="left"/>
    </w:pPr>
    <w:rPr>
      <w:caps/>
    </w:rPr>
  </w:style>
  <w:style w:type="paragraph" w:styleId="TOC2">
    <w:name w:val="toc 2"/>
    <w:basedOn w:val="Normal"/>
    <w:next w:val="Normal"/>
    <w:rsid w:val="00CD4C26"/>
    <w:pPr>
      <w:tabs>
        <w:tab w:val="left" w:pos="1296"/>
        <w:tab w:val="right" w:leader="dot" w:pos="9360"/>
      </w:tabs>
      <w:spacing w:after="0"/>
      <w:ind w:left="720"/>
      <w:jc w:val="left"/>
    </w:pPr>
  </w:style>
  <w:style w:type="paragraph" w:customStyle="1" w:styleId="Address">
    <w:name w:val="Address"/>
    <w:basedOn w:val="NormalSingle"/>
    <w:rsid w:val="00562A4B"/>
    <w:pPr>
      <w:keepNext/>
      <w:keepLines/>
      <w:spacing w:line="240" w:lineRule="exact"/>
      <w:jc w:val="left"/>
    </w:pPr>
  </w:style>
  <w:style w:type="paragraph" w:customStyle="1" w:styleId="AttnLine">
    <w:name w:val="AttnLine"/>
    <w:basedOn w:val="NormalSingle"/>
    <w:next w:val="Address"/>
    <w:rsid w:val="00562A4B"/>
    <w:pPr>
      <w:keepNext/>
      <w:keepLines/>
      <w:tabs>
        <w:tab w:val="left" w:pos="1080"/>
      </w:tabs>
      <w:ind w:left="1080" w:hanging="1080"/>
      <w:jc w:val="left"/>
    </w:pPr>
    <w:rPr>
      <w:lang w:bidi="he-IL"/>
    </w:rPr>
  </w:style>
  <w:style w:type="paragraph" w:customStyle="1" w:styleId="DocsID">
    <w:name w:val="DocsID"/>
    <w:basedOn w:val="Normal"/>
    <w:rsid w:val="00F71504"/>
    <w:pPr>
      <w:spacing w:before="20" w:after="0"/>
      <w:jc w:val="left"/>
    </w:pPr>
    <w:rPr>
      <w:color w:val="000080"/>
      <w:sz w:val="16"/>
      <w:szCs w:val="20"/>
    </w:rPr>
  </w:style>
  <w:style w:type="character" w:customStyle="1" w:styleId="MTCentreCharChar">
    <w:name w:val="MTCentre Char Char"/>
    <w:aliases w:val="C Char Char"/>
    <w:link w:val="MTCentreChar"/>
    <w:rsid w:val="008474B8"/>
    <w:rPr>
      <w:sz w:val="24"/>
      <w:lang w:val="en-CA" w:eastAsia="en-US" w:bidi="ar-SA"/>
    </w:rPr>
  </w:style>
  <w:style w:type="paragraph" w:customStyle="1" w:styleId="MTGen1L1">
    <w:name w:val="MTGen1 L1"/>
    <w:aliases w:val="D1"/>
    <w:basedOn w:val="Normal"/>
    <w:rsid w:val="00B63D60"/>
    <w:pPr>
      <w:numPr>
        <w:numId w:val="8"/>
      </w:numPr>
      <w:outlineLvl w:val="0"/>
    </w:pPr>
  </w:style>
  <w:style w:type="paragraph" w:customStyle="1" w:styleId="MTGen1L2">
    <w:name w:val="MTGen1 L2"/>
    <w:aliases w:val="D2"/>
    <w:basedOn w:val="Normal"/>
    <w:rsid w:val="00B63D60"/>
    <w:pPr>
      <w:numPr>
        <w:ilvl w:val="1"/>
        <w:numId w:val="8"/>
      </w:numPr>
      <w:outlineLvl w:val="1"/>
    </w:pPr>
  </w:style>
  <w:style w:type="paragraph" w:customStyle="1" w:styleId="MTGen1L3">
    <w:name w:val="MTGen1 L3"/>
    <w:aliases w:val="D3"/>
    <w:basedOn w:val="Normal"/>
    <w:rsid w:val="00B63D60"/>
    <w:pPr>
      <w:numPr>
        <w:ilvl w:val="2"/>
        <w:numId w:val="8"/>
      </w:numPr>
      <w:outlineLvl w:val="2"/>
    </w:pPr>
  </w:style>
  <w:style w:type="paragraph" w:customStyle="1" w:styleId="MTGen1L4">
    <w:name w:val="MTGen1 L4"/>
    <w:aliases w:val="D4"/>
    <w:basedOn w:val="Normal"/>
    <w:rsid w:val="00B63D60"/>
    <w:pPr>
      <w:numPr>
        <w:ilvl w:val="3"/>
        <w:numId w:val="8"/>
      </w:numPr>
      <w:outlineLvl w:val="3"/>
    </w:pPr>
  </w:style>
  <w:style w:type="paragraph" w:customStyle="1" w:styleId="MTGen1L5">
    <w:name w:val="MTGen1 L5"/>
    <w:aliases w:val="D5"/>
    <w:basedOn w:val="Normal"/>
    <w:rsid w:val="00B63D60"/>
    <w:pPr>
      <w:numPr>
        <w:ilvl w:val="4"/>
        <w:numId w:val="8"/>
      </w:numPr>
    </w:pPr>
  </w:style>
  <w:style w:type="paragraph" w:customStyle="1" w:styleId="MTGen1L6">
    <w:name w:val="MTGen1 L6"/>
    <w:aliases w:val="D6"/>
    <w:basedOn w:val="Normal"/>
    <w:rsid w:val="00B63D60"/>
    <w:pPr>
      <w:numPr>
        <w:ilvl w:val="5"/>
        <w:numId w:val="8"/>
      </w:numPr>
    </w:pPr>
  </w:style>
  <w:style w:type="paragraph" w:customStyle="1" w:styleId="MTGen1L7">
    <w:name w:val="MTGen1 L7"/>
    <w:aliases w:val="D7"/>
    <w:basedOn w:val="Normal"/>
    <w:rsid w:val="00B63D60"/>
    <w:pPr>
      <w:numPr>
        <w:ilvl w:val="6"/>
        <w:numId w:val="8"/>
      </w:numPr>
    </w:pPr>
  </w:style>
  <w:style w:type="paragraph" w:customStyle="1" w:styleId="MTGen1L8">
    <w:name w:val="MTGen1 L8"/>
    <w:aliases w:val="D8"/>
    <w:basedOn w:val="Normal"/>
    <w:rsid w:val="00B63D60"/>
    <w:pPr>
      <w:numPr>
        <w:ilvl w:val="7"/>
        <w:numId w:val="8"/>
      </w:numPr>
    </w:pPr>
  </w:style>
  <w:style w:type="paragraph" w:customStyle="1" w:styleId="MTGen1L9">
    <w:name w:val="MTGen1 L9"/>
    <w:aliases w:val="D9"/>
    <w:basedOn w:val="Normal"/>
    <w:rsid w:val="00B63D60"/>
    <w:pPr>
      <w:numPr>
        <w:ilvl w:val="8"/>
        <w:numId w:val="8"/>
      </w:numPr>
    </w:pPr>
  </w:style>
  <w:style w:type="paragraph" w:styleId="TOC3">
    <w:name w:val="toc 3"/>
    <w:basedOn w:val="Normal"/>
    <w:next w:val="Normal"/>
    <w:semiHidden/>
    <w:rsid w:val="00B63D60"/>
    <w:pPr>
      <w:tabs>
        <w:tab w:val="left" w:pos="1944"/>
        <w:tab w:val="right" w:leader="dot" w:pos="9360"/>
      </w:tabs>
      <w:spacing w:after="0"/>
      <w:ind w:left="1296"/>
      <w:jc w:val="left"/>
    </w:pPr>
  </w:style>
  <w:style w:type="paragraph" w:styleId="TOC4">
    <w:name w:val="toc 4"/>
    <w:basedOn w:val="Normal"/>
    <w:next w:val="Normal"/>
    <w:semiHidden/>
    <w:rsid w:val="00B63D60"/>
    <w:pPr>
      <w:tabs>
        <w:tab w:val="left" w:pos="2520"/>
        <w:tab w:val="right" w:leader="dot" w:pos="9360"/>
      </w:tabs>
      <w:spacing w:after="0"/>
      <w:ind w:left="1944"/>
      <w:jc w:val="left"/>
    </w:pPr>
  </w:style>
  <w:style w:type="paragraph" w:styleId="DocumentMap">
    <w:name w:val="Document Map"/>
    <w:basedOn w:val="Normal"/>
    <w:semiHidden/>
    <w:rsid w:val="00B63D60"/>
    <w:pPr>
      <w:shd w:val="clear" w:color="auto" w:fill="000080"/>
    </w:pPr>
    <w:rPr>
      <w:rFonts w:ascii="Tahoma" w:hAnsi="Tahoma" w:cs="Tahoma"/>
    </w:rPr>
  </w:style>
  <w:style w:type="paragraph" w:customStyle="1" w:styleId="SigningLine">
    <w:name w:val="SigningLine"/>
    <w:basedOn w:val="NormalSingle"/>
    <w:rsid w:val="00B63D60"/>
    <w:pPr>
      <w:spacing w:before="40" w:after="40"/>
    </w:pPr>
    <w:rPr>
      <w:szCs w:val="24"/>
    </w:rPr>
  </w:style>
  <w:style w:type="table" w:styleId="TableGrid">
    <w:name w:val="Table Grid"/>
    <w:basedOn w:val="TableNormal"/>
    <w:rsid w:val="007975B5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75B5"/>
    <w:rPr>
      <w:rFonts w:ascii="Tahoma" w:hAnsi="Tahoma" w:cs="Tahoma"/>
      <w:sz w:val="16"/>
      <w:szCs w:val="16"/>
    </w:rPr>
  </w:style>
  <w:style w:type="paragraph" w:customStyle="1" w:styleId="MTCentre">
    <w:name w:val="MTCentre"/>
    <w:aliases w:val="C"/>
    <w:basedOn w:val="Normal"/>
    <w:rsid w:val="00381253"/>
    <w:pPr>
      <w:jc w:val="center"/>
    </w:pPr>
    <w:rPr>
      <w:szCs w:val="20"/>
    </w:rPr>
  </w:style>
  <w:style w:type="paragraph" w:customStyle="1" w:styleId="MTSimple">
    <w:name w:val="MTSimple"/>
    <w:basedOn w:val="Normal"/>
    <w:rsid w:val="00917361"/>
    <w:pPr>
      <w:numPr>
        <w:numId w:val="5"/>
      </w:numPr>
    </w:pPr>
  </w:style>
  <w:style w:type="paragraph" w:customStyle="1" w:styleId="quote">
    <w:name w:val="quote"/>
    <w:rsid w:val="005A4B42"/>
    <w:pPr>
      <w:autoSpaceDE w:val="0"/>
      <w:autoSpaceDN w:val="0"/>
      <w:adjustRightInd w:val="0"/>
      <w:spacing w:before="240"/>
      <w:ind w:left="720" w:right="720"/>
      <w:jc w:val="both"/>
    </w:pPr>
    <w:rPr>
      <w:sz w:val="18"/>
      <w:szCs w:val="18"/>
    </w:rPr>
  </w:style>
  <w:style w:type="paragraph" w:customStyle="1" w:styleId="BodyTextInd">
    <w:name w:val="Body Text Ind"/>
    <w:basedOn w:val="BodyText"/>
    <w:rsid w:val="005A4B42"/>
    <w:pPr>
      <w:tabs>
        <w:tab w:val="left" w:pos="1440"/>
      </w:tabs>
      <w:autoSpaceDE w:val="0"/>
      <w:autoSpaceDN w:val="0"/>
      <w:adjustRightInd w:val="0"/>
      <w:spacing w:before="240" w:after="0"/>
      <w:ind w:firstLine="1440"/>
    </w:pPr>
    <w:rPr>
      <w:sz w:val="20"/>
      <w:szCs w:val="20"/>
    </w:rPr>
  </w:style>
  <w:style w:type="character" w:customStyle="1" w:styleId="DeltaViewInsertion">
    <w:name w:val="DeltaView Insertion"/>
    <w:rsid w:val="005A4B42"/>
    <w:rPr>
      <w:color w:val="0000FF"/>
      <w:spacing w:val="0"/>
      <w:u w:val="double"/>
    </w:rPr>
  </w:style>
  <w:style w:type="paragraph" w:styleId="BodyText">
    <w:name w:val="Body Text"/>
    <w:basedOn w:val="Normal"/>
    <w:rsid w:val="005A4B42"/>
    <w:pPr>
      <w:spacing w:after="120"/>
    </w:pPr>
  </w:style>
  <w:style w:type="paragraph" w:styleId="BodyTextIndent2">
    <w:name w:val="Body Text Indent 2"/>
    <w:basedOn w:val="Normal"/>
    <w:rsid w:val="00B01F6F"/>
    <w:pPr>
      <w:spacing w:after="120" w:line="480" w:lineRule="auto"/>
      <w:ind w:left="283"/>
    </w:pPr>
  </w:style>
  <w:style w:type="paragraph" w:customStyle="1" w:styleId="Article2L1">
    <w:name w:val="Article2_L1"/>
    <w:basedOn w:val="Normal"/>
    <w:next w:val="Normal"/>
    <w:rsid w:val="00B01F6F"/>
    <w:pPr>
      <w:numPr>
        <w:numId w:val="15"/>
      </w:numPr>
      <w:tabs>
        <w:tab w:val="clear" w:pos="360"/>
        <w:tab w:val="left" w:pos="1440"/>
      </w:tabs>
    </w:pPr>
    <w:rPr>
      <w:szCs w:val="20"/>
      <w:lang w:val="en-US" w:eastAsia="en-CA"/>
    </w:rPr>
  </w:style>
  <w:style w:type="paragraph" w:customStyle="1" w:styleId="Article2L2">
    <w:name w:val="Article2_L2"/>
    <w:basedOn w:val="Article2L1"/>
    <w:rsid w:val="00B01F6F"/>
    <w:pPr>
      <w:numPr>
        <w:ilvl w:val="1"/>
      </w:numPr>
      <w:tabs>
        <w:tab w:val="clear" w:pos="360"/>
      </w:tabs>
    </w:pPr>
  </w:style>
  <w:style w:type="paragraph" w:customStyle="1" w:styleId="Article2L3">
    <w:name w:val="Article2_L3"/>
    <w:basedOn w:val="Article2L2"/>
    <w:rsid w:val="00B01F6F"/>
    <w:pPr>
      <w:numPr>
        <w:ilvl w:val="2"/>
      </w:numPr>
      <w:tabs>
        <w:tab w:val="clear" w:pos="1440"/>
      </w:tabs>
    </w:pPr>
  </w:style>
  <w:style w:type="paragraph" w:customStyle="1" w:styleId="Article2L4">
    <w:name w:val="Article2_L4"/>
    <w:basedOn w:val="Article2L3"/>
    <w:rsid w:val="00B01F6F"/>
    <w:pPr>
      <w:numPr>
        <w:ilvl w:val="3"/>
      </w:numPr>
    </w:pPr>
  </w:style>
  <w:style w:type="paragraph" w:customStyle="1" w:styleId="Article2L5">
    <w:name w:val="Article2_L5"/>
    <w:basedOn w:val="Article2L4"/>
    <w:next w:val="Normal"/>
    <w:rsid w:val="00B01F6F"/>
    <w:pPr>
      <w:numPr>
        <w:ilvl w:val="4"/>
      </w:numPr>
    </w:pPr>
  </w:style>
  <w:style w:type="paragraph" w:customStyle="1" w:styleId="Article2L6">
    <w:name w:val="Article2_L6"/>
    <w:basedOn w:val="Article2L5"/>
    <w:next w:val="Normal"/>
    <w:rsid w:val="00B01F6F"/>
    <w:pPr>
      <w:numPr>
        <w:ilvl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645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2645A"/>
    <w:rPr>
      <w:sz w:val="24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2645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645A"/>
    <w:rPr>
      <w:sz w:val="24"/>
      <w:szCs w:val="24"/>
      <w:lang w:val="en-CA"/>
    </w:rPr>
  </w:style>
  <w:style w:type="paragraph" w:customStyle="1" w:styleId="Default">
    <w:name w:val="Default"/>
    <w:rsid w:val="00E310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5A1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89C"/>
    <w:pPr>
      <w:spacing w:before="100" w:beforeAutospacing="1" w:after="100" w:afterAutospacing="1"/>
      <w:jc w:val="left"/>
    </w:pPr>
    <w:rPr>
      <w:lang w:val="de-DE" w:eastAsia="de-DE"/>
    </w:rPr>
  </w:style>
  <w:style w:type="paragraph" w:customStyle="1" w:styleId="MediumList2-Accent21">
    <w:name w:val="Medium List 2 - Accent 21"/>
    <w:hidden/>
    <w:uiPriority w:val="71"/>
    <w:rsid w:val="00CA42B8"/>
    <w:rPr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microsoft.com/office/2007/relationships/stylesWithEffects" Target="stylesWithEffects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yperlink" Target="http://www.newnote.com" TargetMode="Externa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foware\templates\4105\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9BF1FB984914AA680620225F3410C" ma:contentTypeVersion="14" ma:contentTypeDescription="Create a new document." ma:contentTypeScope="" ma:versionID="8d22e445b52799f711ebaeb64a8a30bf">
  <xsd:schema xmlns:xsd="http://www.w3.org/2001/XMLSchema" xmlns:xs="http://www.w3.org/2001/XMLSchema" xmlns:p="http://schemas.microsoft.com/office/2006/metadata/properties" xmlns:ns2="1d65fae6-5cb5-4e11-82f7-4d2a004aa4a0" targetNamespace="http://schemas.microsoft.com/office/2006/metadata/properties" ma:root="true" ma:fieldsID="cfcf411e76fd1b241062a387892592b9" ns2:_="">
    <xsd:import namespace="1d65fae6-5cb5-4e11-82f7-4d2a004aa4a0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Client_x0020__x007c__x0020_Matter" minOccurs="0"/>
                <xsd:element ref="ns2:Client_x0020__x007c__x0020_Matter_x003a_Client" minOccurs="0"/>
                <xsd:element ref="ns2:Client_x0020__x007c__x0020_Matter_x003a_Client_x0020_ID" minOccurs="0"/>
                <xsd:element ref="ns2:Client_x0020__x007c__x0020_Matter_x003a_Matter" minOccurs="0"/>
                <xsd:element ref="ns2:Client_x0020__x007c__x0020_Matter_x003a_Matter_x0020_ID" minOccurs="0"/>
                <xsd:element ref="ns2:Author0" minOccurs="0"/>
                <xsd:element ref="ns2:PC_x0020_Docs_x0020_Number" minOccurs="0"/>
                <xsd:element ref="ns2:Delete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fae6-5cb5-4e11-82f7-4d2a004aa4a0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list="{1f6a22de-3aff-4a10-a8fe-4a80cecd8a55}" ma:internalName="Doc_x0020_Type" ma:showField="Title">
      <xsd:simpleType>
        <xsd:restriction base="dms:Lookup"/>
      </xsd:simpleType>
    </xsd:element>
    <xsd:element name="Client_x0020__x007c__x0020_Matter" ma:index="9" nillable="true" ma:displayName="Client | Matter" ma:indexed="true" ma:list="{744c6efa-9177-40b0-beaa-7ccf009a069f}" ma:internalName="Client_x0020__x007c__x0020_Matter" ma:showField="Client_x0020__x007c__x0020_Matte">
      <xsd:simpleType>
        <xsd:restriction base="dms:Lookup"/>
      </xsd:simpleType>
    </xsd:element>
    <xsd:element name="Client_x0020__x007c__x0020_Matter_x003a_Client" ma:index="10" nillable="true" ma:displayName="Client" ma:list="{744c6efa-9177-40b0-beaa-7ccf009a069f}" ma:internalName="Client_x0020__x007c__x0020_Matter_x003a_Client" ma:readOnly="true" ma:showField="Title" ma:web="d169ff02-a0c4-44c4-951c-82e1bcd1246a">
      <xsd:simpleType>
        <xsd:restriction base="dms:Lookup"/>
      </xsd:simpleType>
    </xsd:element>
    <xsd:element name="Client_x0020__x007c__x0020_Matter_x003a_Client_x0020_ID" ma:index="11" nillable="true" ma:displayName="CID" ma:list="{744c6efa-9177-40b0-beaa-7ccf009a069f}" ma:internalName="Client_x0020__x007c__x0020_Matter_x003a_Client_x0020_ID" ma:readOnly="true" ma:showField="Client" ma:web="d169ff02-a0c4-44c4-951c-82e1bcd1246a">
      <xsd:simpleType>
        <xsd:restriction base="dms:Lookup"/>
      </xsd:simpleType>
    </xsd:element>
    <xsd:element name="Client_x0020__x007c__x0020_Matter_x003a_Matter" ma:index="12" nillable="true" ma:displayName="Matter" ma:list="{744c6efa-9177-40b0-beaa-7ccf009a069f}" ma:internalName="Client_x0020__x007c__x0020_Matter_x003a_Matter" ma:readOnly="true" ma:showField="Matter" ma:web="d169ff02-a0c4-44c4-951c-82e1bcd1246a">
      <xsd:simpleType>
        <xsd:restriction base="dms:Lookup"/>
      </xsd:simpleType>
    </xsd:element>
    <xsd:element name="Client_x0020__x007c__x0020_Matter_x003a_Matter_x0020_ID" ma:index="13" nillable="true" ma:displayName="MID" ma:list="{744c6efa-9177-40b0-beaa-7ccf009a069f}" ma:internalName="Client_x0020__x007c__x0020_Matter_x003a_Matter_x0020_ID" ma:readOnly="true" ma:showField="Matter_x0020_ID" ma:web="d169ff02-a0c4-44c4-951c-82e1bcd1246a">
      <xsd:simpleType>
        <xsd:restriction base="dms:Lookup"/>
      </xsd:simpleType>
    </xsd:element>
    <xsd:element name="Author0" ma:index="14" nillable="true" ma:displayName="Author" ma:indexed="true" ma:list="UserInfo" ma:SharePointGroup="6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C_x0020_Docs_x0020_Number" ma:index="15" nillable="true" ma:displayName="PC Docs Number" ma:internalName="PC_x0020_Docs_x0020_Number">
      <xsd:simpleType>
        <xsd:restriction base="dms:Text">
          <xsd:maxLength value="255"/>
        </xsd:restriction>
      </xsd:simpleType>
    </xsd:element>
    <xsd:element name="Delete_x003f_" ma:index="16" nillable="true" ma:displayName="Delete?" ma:default="No" ma:format="Dropdown" ma:internalName="Delete_x003f_">
      <xsd:simpleType>
        <xsd:restriction base="dms:Choice">
          <xsd:enumeration value="No"/>
          <xsd:enumeration value="Y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>
    <Doc_x0020_Type xmlns="1d65fae6-5cb5-4e11-82f7-4d2a004aa4a0">16</Doc_x0020_Type>
    <Delete_x003f_ xmlns="1d65fae6-5cb5-4e11-82f7-4d2a004aa4a0">No</Delete_x003f_>
    <PC_x0020_Docs_x0020_Number xmlns="1d65fae6-5cb5-4e11-82f7-4d2a004aa4a0" xsi:nil="true"/>
    <Author0 xmlns="1d65fae6-5cb5-4e11-82f7-4d2a004aa4a0">
      <UserInfo xmlns="1d65fae6-5cb5-4e11-82f7-4d2a004aa4a0">
        <DisplayName xmlns="1d65fae6-5cb5-4e11-82f7-4d2a004aa4a0"/>
        <AccountId xmlns="1d65fae6-5cb5-4e11-82f7-4d2a004aa4a0">13</AccountId>
        <AccountType xmlns="1d65fae6-5cb5-4e11-82f7-4d2a004aa4a0"/>
      </UserInfo>
    </Author0>
    <Client_x0020__x007c__x0020_Matter xmlns="1d65fae6-5cb5-4e11-82f7-4d2a004aa4a0">291</Client_x0020__x007c__x0020_Matter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6A976-05C4-4362-8EA0-C427EE96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5fae6-5cb5-4e11-82f7-4d2a004aa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5EB92-FF1A-4A1F-AA3B-F10EE971D5C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9B8F1B8-E330-4F5F-A34B-C6D4D65323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E9CF7-7DA8-481B-9A3B-B3E19DF2FF1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B35AAB5-4FC0-4A91-BC2E-FE7476BC85D0}">
  <ds:schemaRefs>
    <ds:schemaRef ds:uri="http://schemas.microsoft.com/office/2006/metadata/properties"/>
    <ds:schemaRef ds:uri="1d65fae6-5cb5-4e11-82f7-4d2a004aa4a0"/>
  </ds:schemaRefs>
</ds:datastoreItem>
</file>

<file path=customXml/itemProps6.xml><?xml version="1.0" encoding="utf-8"?>
<ds:datastoreItem xmlns:ds="http://schemas.openxmlformats.org/officeDocument/2006/customXml" ds:itemID="{433F574D-F2CB-48CB-8240-62942DD7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</Template>
  <TotalTime>4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Miller Thomson LLP</Company>
  <LinksUpToDate>false</LinksUpToDate>
  <CharactersWithSpaces>3583</CharactersWithSpaces>
  <SharedDoc>false</SharedDoc>
  <HLinks>
    <vt:vector size="6" baseType="variant">
      <vt:variant>
        <vt:i4>3539054</vt:i4>
      </vt:variant>
      <vt:variant>
        <vt:i4>0</vt:i4>
      </vt:variant>
      <vt:variant>
        <vt:i4>0</vt:i4>
      </vt:variant>
      <vt:variant>
        <vt:i4>5</vt:i4>
      </vt:variant>
      <vt:variant>
        <vt:lpwstr>http://www.newnote.com/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keywords>Standard Warrant Form</cp:keywords>
  <cp:lastModifiedBy>Admin</cp:lastModifiedBy>
  <cp:revision>4</cp:revision>
  <cp:lastPrinted>2014-05-13T19:31:00Z</cp:lastPrinted>
  <dcterms:created xsi:type="dcterms:W3CDTF">2014-05-13T19:29:00Z</dcterms:created>
  <dcterms:modified xsi:type="dcterms:W3CDTF">2014-05-13T19:31:00Z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Number">
    <vt:lpwstr>777001-0118</vt:lpwstr>
  </property>
  <property fmtid="{D5CDD505-2E9C-101B-9397-08002B2CF9AE}" pid="3" name="DocNumber">
    <vt:lpwstr>ddd\ddd05648</vt:lpwstr>
  </property>
  <property fmtid="{D5CDD505-2E9C-101B-9397-08002B2CF9AE}" pid="4" name="DocIDAutoUpdate">
    <vt:lpwstr>ALL</vt:lpwstr>
  </property>
  <property fmtid="{D5CDD505-2E9C-101B-9397-08002B2CF9AE}" pid="5" name="DocsID">
    <vt:lpwstr>ddd\ddd05648</vt:lpwstr>
  </property>
  <property fmtid="{D5CDD505-2E9C-101B-9397-08002B2CF9AE}" pid="6" name="display_urn:schemas-microsoft-com:office:office#Author0">
    <vt:lpwstr>Jeff Lightfoot</vt:lpwstr>
  </property>
</Properties>
</file>